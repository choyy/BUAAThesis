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94114" w14:textId="4E7C1BE3" w:rsidR="007F5EA8" w:rsidRPr="00B207E0" w:rsidRDefault="000B5A9B" w:rsidP="004D74B6">
      <w:pPr>
        <w:tabs>
          <w:tab w:val="left" w:pos="7379"/>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commentRangeStart w:id="1"/>
      <w:r w:rsidR="009E2B0F" w:rsidRPr="00B207E0">
        <w:rPr>
          <w:rFonts w:eastAsia="黑体" w:cs="Times New Roman"/>
          <w:b/>
          <w:sz w:val="21"/>
          <w:szCs w:val="21"/>
        </w:rPr>
        <w:t>中图分类号</w:t>
      </w:r>
      <w:commentRangeEnd w:id="1"/>
      <w:r w:rsidR="00A05EBB">
        <w:rPr>
          <w:rStyle w:val="ad"/>
        </w:rPr>
        <w:commentReference w:id="1"/>
      </w:r>
      <w:r w:rsidR="009E2B0F" w:rsidRPr="00B207E0">
        <w:rPr>
          <w:rFonts w:eastAsia="黑体" w:cs="Times New Roman"/>
          <w:b/>
          <w:sz w:val="21"/>
          <w:szCs w:val="21"/>
        </w:rPr>
        <w:t>：</w:t>
      </w:r>
      <w:r w:rsidR="00D173B6" w:rsidRPr="00B207E0">
        <w:rPr>
          <w:rFonts w:eastAsia="黑体" w:cs="Times New Roman"/>
          <w:b/>
          <w:color w:val="FF0000"/>
          <w:sz w:val="21"/>
          <w:szCs w:val="21"/>
        </w:rPr>
        <w:t>TP391.4</w:t>
      </w:r>
    </w:p>
    <w:p w14:paraId="4088504A" w14:textId="66D62625" w:rsidR="009E2B0F" w:rsidRDefault="009E2B0F" w:rsidP="00E509FB">
      <w:pPr>
        <w:tabs>
          <w:tab w:val="left" w:pos="6804"/>
        </w:tabs>
        <w:jc w:val="left"/>
        <w:rPr>
          <w:rFonts w:eastAsia="黑体" w:cs="Times New Roman"/>
          <w:b/>
          <w:color w:val="FF0000"/>
          <w:sz w:val="21"/>
          <w:szCs w:val="21"/>
        </w:rPr>
      </w:pPr>
      <w:r w:rsidRPr="008A3098">
        <w:rPr>
          <w:rFonts w:eastAsia="黑体" w:cs="Times New Roman"/>
          <w:b/>
          <w:spacing w:val="35"/>
          <w:kern w:val="0"/>
          <w:sz w:val="21"/>
          <w:szCs w:val="21"/>
          <w:fitText w:val="1055" w:id="1270593536"/>
        </w:rPr>
        <w:t>论文编</w:t>
      </w:r>
      <w:r w:rsidRPr="008A3098">
        <w:rPr>
          <w:rFonts w:eastAsia="黑体" w:cs="Times New Roman"/>
          <w:b/>
          <w:spacing w:val="1"/>
          <w:kern w:val="0"/>
          <w:sz w:val="21"/>
          <w:szCs w:val="21"/>
          <w:fitText w:val="1055" w:id="1270593536"/>
        </w:rPr>
        <w:t>号</w:t>
      </w:r>
      <w:r w:rsidRPr="00B207E0">
        <w:rPr>
          <w:rFonts w:eastAsia="黑体" w:cs="Times New Roman"/>
          <w:b/>
          <w:sz w:val="21"/>
          <w:szCs w:val="21"/>
        </w:rPr>
        <w:t>：</w:t>
      </w:r>
      <w:r w:rsidRPr="00B6507A">
        <w:rPr>
          <w:rFonts w:eastAsia="黑体" w:cs="Times New Roman"/>
          <w:b/>
          <w:color w:val="FF0000"/>
          <w:sz w:val="21"/>
          <w:szCs w:val="21"/>
        </w:rPr>
        <w:t>10006</w:t>
      </w:r>
      <w:r w:rsidR="00B6507A" w:rsidRPr="00B6507A">
        <w:rPr>
          <w:rFonts w:eastAsia="黑体" w:cs="Times New Roman"/>
          <w:b/>
          <w:color w:val="FF0000"/>
          <w:sz w:val="21"/>
          <w:szCs w:val="21"/>
        </w:rPr>
        <w:t>ID123456</w:t>
      </w:r>
    </w:p>
    <w:p w14:paraId="16DD53BD" w14:textId="0982FBAD" w:rsidR="004D74B6" w:rsidRPr="004D74B6" w:rsidRDefault="004D74B6" w:rsidP="00E509FB">
      <w:pPr>
        <w:tabs>
          <w:tab w:val="left" w:pos="6804"/>
        </w:tabs>
        <w:jc w:val="left"/>
        <w:rPr>
          <w:rFonts w:eastAsia="黑体" w:cs="Times New Roman"/>
          <w:bCs/>
          <w:sz w:val="21"/>
          <w:szCs w:val="21"/>
        </w:rPr>
      </w:pPr>
      <w:r>
        <w:rPr>
          <w:rFonts w:eastAsia="黑体" w:cs="Times New Roman" w:hint="eastAsia"/>
          <w:b/>
          <w:color w:val="FF0000"/>
          <w:sz w:val="21"/>
          <w:szCs w:val="21"/>
        </w:rPr>
        <w:t>秘密</w:t>
      </w:r>
      <w:r>
        <w:rPr>
          <w:rFonts w:ascii="黑体" w:eastAsia="黑体" w:hAnsi="黑体" w:cs="Segoe UI Symbol" w:hint="eastAsia"/>
          <w:b/>
          <w:color w:val="FF0000"/>
          <w:sz w:val="21"/>
          <w:szCs w:val="21"/>
        </w:rPr>
        <w:t xml:space="preserve">☆ </w:t>
      </w:r>
      <w:r w:rsidRPr="00E509FB">
        <w:rPr>
          <w:rFonts w:eastAsia="黑体" w:cs="Times New Roman"/>
          <w:b/>
          <w:color w:val="FF0000"/>
          <w:sz w:val="21"/>
          <w:szCs w:val="21"/>
        </w:rPr>
        <w:t>5</w:t>
      </w:r>
      <w:r>
        <w:rPr>
          <w:rFonts w:ascii="黑体" w:eastAsia="黑体" w:hAnsi="黑体" w:cs="Segoe UI Symbol" w:hint="eastAsia"/>
          <w:b/>
          <w:color w:val="FF0000"/>
          <w:sz w:val="21"/>
          <w:szCs w:val="21"/>
        </w:rPr>
        <w:t>年 （</w:t>
      </w:r>
      <w:r>
        <w:rPr>
          <w:rFonts w:eastAsia="黑体" w:cs="Times New Roman"/>
          <w:b/>
          <w:color w:val="FF0000"/>
          <w:sz w:val="21"/>
          <w:szCs w:val="21"/>
        </w:rPr>
        <w:t>!</w:t>
      </w:r>
      <w:r>
        <w:rPr>
          <w:rFonts w:eastAsia="黑体" w:cs="Times New Roman" w:hint="eastAsia"/>
          <w:b/>
          <w:color w:val="FF0000"/>
          <w:sz w:val="21"/>
          <w:szCs w:val="21"/>
        </w:rPr>
        <w:t>此处</w:t>
      </w:r>
      <w:proofErr w:type="gramStart"/>
      <w:r>
        <w:rPr>
          <w:rFonts w:eastAsia="黑体" w:cs="Times New Roman" w:hint="eastAsia"/>
          <w:b/>
          <w:color w:val="FF0000"/>
          <w:sz w:val="21"/>
          <w:szCs w:val="21"/>
        </w:rPr>
        <w:t>密级仅</w:t>
      </w:r>
      <w:proofErr w:type="gramEnd"/>
      <w:r>
        <w:rPr>
          <w:rFonts w:eastAsia="黑体" w:cs="Times New Roman" w:hint="eastAsia"/>
          <w:b/>
          <w:color w:val="FF0000"/>
          <w:sz w:val="21"/>
          <w:szCs w:val="21"/>
        </w:rPr>
        <w:t>供格式说明</w:t>
      </w:r>
      <w:r>
        <w:rPr>
          <w:rFonts w:eastAsia="黑体" w:cs="Times New Roman"/>
          <w:b/>
          <w:color w:val="FF0000"/>
          <w:sz w:val="21"/>
          <w:szCs w:val="21"/>
        </w:rPr>
        <w:t>!</w:t>
      </w:r>
      <w:r>
        <w:rPr>
          <w:rFonts w:ascii="黑体" w:eastAsia="黑体" w:hAnsi="黑体" w:cs="Segoe UI Symbol" w:hint="eastAsia"/>
          <w:b/>
          <w:color w:val="FF0000"/>
          <w:sz w:val="21"/>
          <w:szCs w:val="21"/>
        </w:rPr>
        <w:t>）</w:t>
      </w:r>
    </w:p>
    <w:p w14:paraId="21F80608" w14:textId="77777777" w:rsidR="0092364A" w:rsidRPr="00B207E0" w:rsidRDefault="0092364A" w:rsidP="007F5EA8">
      <w:pPr>
        <w:jc w:val="center"/>
        <w:rPr>
          <w:rFonts w:eastAsia="黑体" w:cs="Times New Roman"/>
          <w:sz w:val="44"/>
          <w:szCs w:val="44"/>
        </w:rPr>
      </w:pPr>
    </w:p>
    <w:p w14:paraId="430C210C" w14:textId="77777777" w:rsidR="007F5EA8" w:rsidRPr="00B207E0" w:rsidRDefault="007F5EA8" w:rsidP="007F5EA8">
      <w:pPr>
        <w:jc w:val="center"/>
        <w:rPr>
          <w:rFonts w:eastAsia="黑体" w:cs="Times New Roman"/>
          <w:sz w:val="44"/>
          <w:szCs w:val="44"/>
        </w:rPr>
      </w:pPr>
      <w:r w:rsidRPr="00B207E0">
        <w:rPr>
          <w:rFonts w:eastAsia="黑体" w:cs="Times New Roman"/>
          <w:noProof/>
          <w:sz w:val="44"/>
          <w:szCs w:val="44"/>
        </w:rPr>
        <w:drawing>
          <wp:inline distT="0" distB="0" distL="0" distR="0" wp14:anchorId="23608690" wp14:editId="49170BBE">
            <wp:extent cx="3083442" cy="429663"/>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rotWithShape="1">
                    <a:blip r:embed="rId12" cstate="print">
                      <a:extLst>
                        <a:ext uri="{28A0092B-C50C-407E-A947-70E740481C1C}">
                          <a14:useLocalDpi xmlns:a14="http://schemas.microsoft.com/office/drawing/2010/main" val="0"/>
                        </a:ext>
                      </a:extLst>
                    </a:blip>
                    <a:srcRect b="20428"/>
                    <a:stretch/>
                  </pic:blipFill>
                  <pic:spPr bwMode="auto">
                    <a:xfrm>
                      <a:off x="0" y="0"/>
                      <a:ext cx="3287286" cy="458068"/>
                    </a:xfrm>
                    <a:prstGeom prst="rect">
                      <a:avLst/>
                    </a:prstGeom>
                    <a:ln>
                      <a:noFill/>
                    </a:ln>
                    <a:extLst>
                      <a:ext uri="{53640926-AAD7-44D8-BBD7-CCE9431645EC}">
                        <a14:shadowObscured xmlns:a14="http://schemas.microsoft.com/office/drawing/2010/main"/>
                      </a:ext>
                    </a:extLst>
                  </pic:spPr>
                </pic:pic>
              </a:graphicData>
            </a:graphic>
          </wp:inline>
        </w:drawing>
      </w:r>
    </w:p>
    <w:p w14:paraId="435C8F6B" w14:textId="49D22AC6" w:rsidR="007F5EA8" w:rsidRPr="00B207E0" w:rsidRDefault="007F5EA8" w:rsidP="007F5EA8">
      <w:pPr>
        <w:jc w:val="center"/>
        <w:rPr>
          <w:rFonts w:eastAsia="华文行楷" w:cs="Times New Roman"/>
          <w:sz w:val="96"/>
          <w:szCs w:val="28"/>
        </w:rPr>
      </w:pPr>
      <w:r w:rsidRPr="008A3098">
        <w:rPr>
          <w:rFonts w:eastAsia="华文行楷" w:cs="Times New Roman"/>
          <w:spacing w:val="190"/>
          <w:kern w:val="0"/>
          <w:sz w:val="96"/>
          <w:szCs w:val="28"/>
          <w:fitText w:val="7680" w:id="1265460224"/>
        </w:rPr>
        <w:t>硕士</w:t>
      </w:r>
      <w:r w:rsidR="009E2B0F" w:rsidRPr="008A3098">
        <w:rPr>
          <w:rFonts w:eastAsia="华文行楷" w:cs="Times New Roman"/>
          <w:spacing w:val="190"/>
          <w:kern w:val="0"/>
          <w:sz w:val="96"/>
          <w:szCs w:val="28"/>
          <w:fitText w:val="7680" w:id="1265460224"/>
        </w:rPr>
        <w:t>学位论</w:t>
      </w:r>
      <w:r w:rsidR="009E2B0F" w:rsidRPr="008A3098">
        <w:rPr>
          <w:rFonts w:eastAsia="华文行楷" w:cs="Times New Roman"/>
          <w:spacing w:val="10"/>
          <w:kern w:val="0"/>
          <w:sz w:val="96"/>
          <w:szCs w:val="28"/>
          <w:fitText w:val="7680" w:id="1265460224"/>
        </w:rPr>
        <w:t>文</w:t>
      </w:r>
    </w:p>
    <w:p w14:paraId="50F6CF57" w14:textId="77777777" w:rsidR="007F5EA8" w:rsidRPr="00B207E0" w:rsidRDefault="007F5EA8" w:rsidP="007F5EA8">
      <w:pPr>
        <w:jc w:val="center"/>
        <w:rPr>
          <w:rFonts w:eastAsia="黑体" w:cs="Times New Roman"/>
          <w:sz w:val="44"/>
          <w:szCs w:val="72"/>
        </w:rPr>
      </w:pPr>
    </w:p>
    <w:p w14:paraId="277D23C9" w14:textId="77777777" w:rsidR="0092364A" w:rsidRPr="00B207E0" w:rsidRDefault="0092364A" w:rsidP="007F5EA8">
      <w:pPr>
        <w:jc w:val="center"/>
        <w:rPr>
          <w:rFonts w:eastAsia="黑体" w:cs="Times New Roman"/>
          <w:sz w:val="44"/>
          <w:szCs w:val="72"/>
        </w:rPr>
      </w:pPr>
    </w:p>
    <w:p w14:paraId="45E4CD0B" w14:textId="77777777" w:rsidR="00B6507A" w:rsidRDefault="00B6507A" w:rsidP="007F5EA8">
      <w:pPr>
        <w:jc w:val="center"/>
        <w:rPr>
          <w:rFonts w:cs="Times New Roman"/>
          <w:b/>
          <w:sz w:val="72"/>
        </w:rPr>
      </w:pPr>
      <w:r>
        <w:rPr>
          <w:rFonts w:cs="Times New Roman" w:hint="eastAsia"/>
          <w:b/>
          <w:sz w:val="72"/>
        </w:rPr>
        <w:t>北京航空航天大学</w:t>
      </w:r>
    </w:p>
    <w:p w14:paraId="06D28E12" w14:textId="527B623B" w:rsidR="007F5EA8" w:rsidRPr="00B207E0" w:rsidRDefault="00083796" w:rsidP="007F5EA8">
      <w:pPr>
        <w:jc w:val="center"/>
        <w:rPr>
          <w:rFonts w:cs="Times New Roman"/>
          <w:b/>
          <w:sz w:val="72"/>
        </w:rPr>
      </w:pPr>
      <w:r>
        <w:rPr>
          <w:rFonts w:cs="Times New Roman" w:hint="eastAsia"/>
          <w:b/>
          <w:sz w:val="72"/>
        </w:rPr>
        <w:t>学位</w:t>
      </w:r>
      <w:r w:rsidR="00B6507A">
        <w:rPr>
          <w:rFonts w:cs="Times New Roman" w:hint="eastAsia"/>
          <w:b/>
          <w:sz w:val="72"/>
        </w:rPr>
        <w:t>论文模板</w:t>
      </w:r>
    </w:p>
    <w:p w14:paraId="782D7FEB" w14:textId="77777777" w:rsidR="007F5EA8" w:rsidRPr="00B207E0" w:rsidRDefault="007F5EA8" w:rsidP="007F5EA8">
      <w:pPr>
        <w:jc w:val="center"/>
        <w:rPr>
          <w:rFonts w:eastAsia="黑体" w:cs="Times New Roman"/>
          <w:sz w:val="44"/>
          <w:szCs w:val="44"/>
        </w:rPr>
      </w:pPr>
    </w:p>
    <w:p w14:paraId="533BF9F7" w14:textId="77777777" w:rsidR="007F5EA8" w:rsidRPr="00B207E0" w:rsidRDefault="007F5EA8" w:rsidP="007F5EA8">
      <w:pPr>
        <w:jc w:val="center"/>
        <w:rPr>
          <w:rFonts w:eastAsia="黑体" w:cs="Times New Roman"/>
          <w:sz w:val="44"/>
          <w:szCs w:val="44"/>
        </w:rPr>
      </w:pPr>
    </w:p>
    <w:p w14:paraId="4F533CDD" w14:textId="77777777" w:rsidR="009E2B0F" w:rsidRPr="00B207E0" w:rsidRDefault="009E2B0F" w:rsidP="007F5EA8">
      <w:pPr>
        <w:jc w:val="center"/>
        <w:rPr>
          <w:rFonts w:eastAsia="黑体" w:cs="Times New Roman"/>
          <w:sz w:val="44"/>
          <w:szCs w:val="44"/>
        </w:rPr>
      </w:pPr>
    </w:p>
    <w:p w14:paraId="4B4CD8F6" w14:textId="1F40C4E7"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作</w:t>
      </w:r>
      <w:r w:rsidR="00D95F1A" w:rsidRPr="00B207E0">
        <w:rPr>
          <w:rFonts w:eastAsia="黑体" w:cs="Times New Roman"/>
          <w:sz w:val="30"/>
          <w:szCs w:val="30"/>
        </w:rPr>
        <w:t xml:space="preserve"> </w:t>
      </w:r>
      <w:r w:rsidRPr="00B207E0">
        <w:rPr>
          <w:rFonts w:eastAsia="黑体" w:cs="Times New Roman"/>
          <w:sz w:val="30"/>
          <w:szCs w:val="30"/>
        </w:rPr>
        <w:t>者</w:t>
      </w:r>
      <w:r w:rsidRPr="00B207E0">
        <w:rPr>
          <w:rFonts w:eastAsia="黑体" w:cs="Times New Roman"/>
          <w:sz w:val="30"/>
          <w:szCs w:val="30"/>
        </w:rPr>
        <w:t xml:space="preserve"> </w:t>
      </w:r>
      <w:r w:rsidRPr="00B207E0">
        <w:rPr>
          <w:rFonts w:eastAsia="黑体" w:cs="Times New Roman"/>
          <w:sz w:val="30"/>
          <w:szCs w:val="30"/>
        </w:rPr>
        <w:t>姓</w:t>
      </w:r>
      <w:r w:rsidRPr="00B207E0">
        <w:rPr>
          <w:rFonts w:eastAsia="黑体" w:cs="Times New Roman"/>
          <w:sz w:val="30"/>
          <w:szCs w:val="30"/>
        </w:rPr>
        <w:t xml:space="preserve"> </w:t>
      </w:r>
      <w:r w:rsidRPr="00B207E0">
        <w:rPr>
          <w:rFonts w:eastAsia="黑体" w:cs="Times New Roman"/>
          <w:sz w:val="30"/>
          <w:szCs w:val="30"/>
        </w:rPr>
        <w:t>名</w:t>
      </w:r>
      <w:r w:rsidRPr="00B207E0">
        <w:rPr>
          <w:rFonts w:eastAsia="黑体" w:cs="Times New Roman"/>
          <w:sz w:val="30"/>
          <w:szCs w:val="30"/>
        </w:rPr>
        <w:t xml:space="preserve">   </w:t>
      </w:r>
      <w:r w:rsidR="00D41FCB">
        <w:rPr>
          <w:rFonts w:eastAsia="黑体" w:cs="Times New Roman" w:hint="eastAsia"/>
          <w:sz w:val="30"/>
          <w:szCs w:val="30"/>
        </w:rPr>
        <w:t>作者姓名</w:t>
      </w:r>
      <w:r w:rsidR="00B6507A">
        <w:rPr>
          <w:rFonts w:eastAsia="黑体" w:cs="Times New Roman"/>
          <w:sz w:val="30"/>
          <w:szCs w:val="30"/>
        </w:rPr>
        <w:t xml:space="preserve">         </w:t>
      </w:r>
      <w:r w:rsidR="00D95F1A" w:rsidRPr="00B207E0">
        <w:rPr>
          <w:rFonts w:eastAsia="黑体" w:cs="Times New Roman"/>
          <w:sz w:val="30"/>
          <w:szCs w:val="30"/>
        </w:rPr>
        <w:t xml:space="preserve"> </w:t>
      </w:r>
    </w:p>
    <w:p w14:paraId="5E2C2A56" w14:textId="2B46FE39"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学</w:t>
      </w:r>
      <w:r w:rsidRPr="00B207E0">
        <w:rPr>
          <w:rFonts w:eastAsia="黑体" w:cs="Times New Roman"/>
          <w:sz w:val="30"/>
          <w:szCs w:val="30"/>
        </w:rPr>
        <w:t xml:space="preserve"> </w:t>
      </w:r>
      <w:r w:rsidRPr="00B207E0">
        <w:rPr>
          <w:rFonts w:eastAsia="黑体" w:cs="Times New Roman"/>
          <w:sz w:val="30"/>
          <w:szCs w:val="30"/>
        </w:rPr>
        <w:t>科</w:t>
      </w:r>
      <w:r w:rsidR="00D95F1A" w:rsidRPr="00B207E0">
        <w:rPr>
          <w:rFonts w:eastAsia="黑体" w:cs="Times New Roman"/>
          <w:sz w:val="30"/>
          <w:szCs w:val="30"/>
        </w:rPr>
        <w:t xml:space="preserve"> </w:t>
      </w:r>
      <w:r w:rsidRPr="00B207E0">
        <w:rPr>
          <w:rFonts w:eastAsia="黑体" w:cs="Times New Roman"/>
          <w:sz w:val="30"/>
          <w:szCs w:val="30"/>
        </w:rPr>
        <w:t>专</w:t>
      </w:r>
      <w:r w:rsidR="00D95F1A" w:rsidRPr="00B207E0">
        <w:rPr>
          <w:rFonts w:eastAsia="黑体" w:cs="Times New Roman"/>
          <w:sz w:val="30"/>
          <w:szCs w:val="30"/>
        </w:rPr>
        <w:t xml:space="preserve"> </w:t>
      </w:r>
      <w:r w:rsidRPr="00B207E0">
        <w:rPr>
          <w:rFonts w:eastAsia="黑体" w:cs="Times New Roman"/>
          <w:sz w:val="30"/>
          <w:szCs w:val="30"/>
        </w:rPr>
        <w:t>业</w:t>
      </w:r>
      <w:r w:rsidRPr="00B207E0">
        <w:rPr>
          <w:rFonts w:eastAsia="黑体" w:cs="Times New Roman"/>
          <w:sz w:val="30"/>
          <w:szCs w:val="30"/>
        </w:rPr>
        <w:t xml:space="preserve">   </w:t>
      </w:r>
      <w:r w:rsidR="00D41FCB">
        <w:rPr>
          <w:rFonts w:eastAsia="黑体" w:cs="Times New Roman" w:hint="eastAsia"/>
          <w:sz w:val="30"/>
          <w:szCs w:val="30"/>
        </w:rPr>
        <w:t>二级学科专业</w:t>
      </w:r>
    </w:p>
    <w:p w14:paraId="5F60FE55" w14:textId="544D5F04" w:rsidR="007F5EA8" w:rsidRDefault="007F5EA8" w:rsidP="00B6507A">
      <w:pPr>
        <w:spacing w:line="240" w:lineRule="auto"/>
        <w:ind w:leftChars="1003" w:left="2692" w:hangingChars="95" w:hanging="285"/>
        <w:jc w:val="left"/>
        <w:rPr>
          <w:rFonts w:eastAsia="黑体" w:cs="Times New Roman"/>
          <w:sz w:val="30"/>
          <w:szCs w:val="30"/>
        </w:rPr>
      </w:pPr>
      <w:r w:rsidRPr="00B207E0">
        <w:rPr>
          <w:rFonts w:eastAsia="黑体" w:cs="Times New Roman"/>
          <w:sz w:val="30"/>
          <w:szCs w:val="30"/>
        </w:rPr>
        <w:t>指</w:t>
      </w:r>
      <w:r w:rsidRPr="00B207E0">
        <w:rPr>
          <w:rFonts w:eastAsia="黑体" w:cs="Times New Roman"/>
          <w:sz w:val="30"/>
          <w:szCs w:val="30"/>
        </w:rPr>
        <w:t xml:space="preserve"> </w:t>
      </w:r>
      <w:r w:rsidRPr="00B207E0">
        <w:rPr>
          <w:rFonts w:eastAsia="黑体" w:cs="Times New Roman"/>
          <w:sz w:val="30"/>
          <w:szCs w:val="30"/>
        </w:rPr>
        <w:t>导</w:t>
      </w:r>
      <w:r w:rsidR="00D95F1A" w:rsidRPr="00B207E0">
        <w:rPr>
          <w:rFonts w:eastAsia="黑体" w:cs="Times New Roman"/>
          <w:sz w:val="30"/>
          <w:szCs w:val="30"/>
        </w:rPr>
        <w:t xml:space="preserve"> </w:t>
      </w:r>
      <w:r w:rsidRPr="00B207E0">
        <w:rPr>
          <w:rFonts w:eastAsia="黑体" w:cs="Times New Roman"/>
          <w:sz w:val="30"/>
          <w:szCs w:val="30"/>
        </w:rPr>
        <w:t>老</w:t>
      </w:r>
      <w:r w:rsidR="00D95F1A" w:rsidRPr="00B207E0">
        <w:rPr>
          <w:rFonts w:eastAsia="黑体" w:cs="Times New Roman"/>
          <w:sz w:val="30"/>
          <w:szCs w:val="30"/>
        </w:rPr>
        <w:t xml:space="preserve"> </w:t>
      </w:r>
      <w:r w:rsidRPr="00B207E0">
        <w:rPr>
          <w:rFonts w:eastAsia="黑体" w:cs="Times New Roman"/>
          <w:sz w:val="30"/>
          <w:szCs w:val="30"/>
        </w:rPr>
        <w:t>师</w:t>
      </w:r>
      <w:r w:rsidRPr="00B207E0">
        <w:rPr>
          <w:rFonts w:eastAsia="黑体" w:cs="Times New Roman"/>
          <w:sz w:val="30"/>
          <w:szCs w:val="30"/>
        </w:rPr>
        <w:t xml:space="preserve">   </w:t>
      </w:r>
      <w:r w:rsidR="00D41FCB">
        <w:rPr>
          <w:rFonts w:eastAsia="黑体" w:cs="Times New Roman" w:hint="eastAsia"/>
          <w:sz w:val="30"/>
          <w:szCs w:val="30"/>
        </w:rPr>
        <w:t>导师姓名</w:t>
      </w:r>
      <w:r w:rsidRPr="00B207E0">
        <w:rPr>
          <w:rFonts w:eastAsia="黑体" w:cs="Times New Roman"/>
          <w:sz w:val="30"/>
          <w:szCs w:val="30"/>
        </w:rPr>
        <w:t xml:space="preserve">  </w:t>
      </w:r>
      <w:r w:rsidRPr="00B207E0">
        <w:rPr>
          <w:rFonts w:eastAsia="黑体" w:cs="Times New Roman"/>
          <w:sz w:val="30"/>
          <w:szCs w:val="30"/>
        </w:rPr>
        <w:t>教</w:t>
      </w:r>
      <w:r w:rsidRPr="00B207E0">
        <w:rPr>
          <w:rFonts w:eastAsia="黑体" w:cs="Times New Roman"/>
          <w:sz w:val="30"/>
          <w:szCs w:val="30"/>
        </w:rPr>
        <w:t xml:space="preserve"> </w:t>
      </w:r>
      <w:r w:rsidRPr="00B207E0">
        <w:rPr>
          <w:rFonts w:eastAsia="黑体" w:cs="Times New Roman"/>
          <w:sz w:val="30"/>
          <w:szCs w:val="30"/>
        </w:rPr>
        <w:t>授</w:t>
      </w:r>
      <w:r w:rsidR="00B6507A">
        <w:rPr>
          <w:rFonts w:eastAsia="黑体" w:cs="Times New Roman" w:hint="eastAsia"/>
          <w:sz w:val="30"/>
          <w:szCs w:val="30"/>
        </w:rPr>
        <w:t xml:space="preserve">   </w:t>
      </w:r>
    </w:p>
    <w:p w14:paraId="568AECEE" w14:textId="59DA5864" w:rsidR="00B6507A" w:rsidRPr="00B207E0" w:rsidRDefault="00B6507A" w:rsidP="00B6507A">
      <w:pPr>
        <w:spacing w:line="240" w:lineRule="auto"/>
        <w:ind w:leftChars="1003" w:left="2692" w:hangingChars="95" w:hanging="285"/>
        <w:jc w:val="left"/>
        <w:rPr>
          <w:rFonts w:eastAsia="黑体" w:cs="Times New Roman"/>
          <w:sz w:val="30"/>
          <w:szCs w:val="30"/>
        </w:rPr>
      </w:pPr>
      <w:r>
        <w:rPr>
          <w:rFonts w:eastAsia="黑体" w:cs="Times New Roman"/>
          <w:sz w:val="30"/>
          <w:szCs w:val="30"/>
        </w:rPr>
        <w:t xml:space="preserve">              </w:t>
      </w:r>
      <w:del w:id="2" w:author="chooyy" w:date="2025-03-25T15:05:00Z" w16du:dateUtc="2025-03-25T07:05:00Z">
        <w:r w:rsidDel="005B6012">
          <w:rPr>
            <w:rFonts w:eastAsia="黑体" w:cs="Times New Roman" w:hint="eastAsia"/>
            <w:sz w:val="30"/>
            <w:szCs w:val="30"/>
          </w:rPr>
          <w:delText>辅</w:delText>
        </w:r>
      </w:del>
      <w:ins w:id="3" w:author="chooyy" w:date="2025-03-25T15:06:00Z" w16du:dateUtc="2025-03-25T07:06:00Z">
        <w:r w:rsidR="005B6012">
          <w:rPr>
            <w:rFonts w:eastAsia="黑体" w:cs="Times New Roman" w:hint="eastAsia"/>
            <w:sz w:val="30"/>
            <w:szCs w:val="30"/>
          </w:rPr>
          <w:t>副</w:t>
        </w:r>
      </w:ins>
      <w:r>
        <w:rPr>
          <w:rFonts w:eastAsia="黑体" w:cs="Times New Roman" w:hint="eastAsia"/>
          <w:sz w:val="30"/>
          <w:szCs w:val="30"/>
        </w:rPr>
        <w:t xml:space="preserve"> </w:t>
      </w:r>
      <w:r>
        <w:rPr>
          <w:rFonts w:eastAsia="黑体" w:cs="Times New Roman" w:hint="eastAsia"/>
          <w:sz w:val="30"/>
          <w:szCs w:val="30"/>
        </w:rPr>
        <w:t>导</w:t>
      </w:r>
      <w:r>
        <w:rPr>
          <w:rFonts w:eastAsia="黑体" w:cs="Times New Roman" w:hint="eastAsia"/>
          <w:sz w:val="30"/>
          <w:szCs w:val="30"/>
        </w:rPr>
        <w:t xml:space="preserve"> </w:t>
      </w:r>
      <w:r>
        <w:rPr>
          <w:rFonts w:eastAsia="黑体" w:cs="Times New Roman" w:hint="eastAsia"/>
          <w:sz w:val="30"/>
          <w:szCs w:val="30"/>
        </w:rPr>
        <w:t>师</w:t>
      </w:r>
      <w:r>
        <w:rPr>
          <w:rFonts w:eastAsia="黑体" w:cs="Times New Roman" w:hint="eastAsia"/>
          <w:sz w:val="30"/>
          <w:szCs w:val="30"/>
        </w:rPr>
        <w:t xml:space="preserve">  </w:t>
      </w:r>
      <w:r>
        <w:rPr>
          <w:rFonts w:eastAsia="黑体" w:cs="Times New Roman" w:hint="eastAsia"/>
          <w:sz w:val="30"/>
          <w:szCs w:val="30"/>
        </w:rPr>
        <w:t>职</w:t>
      </w:r>
      <w:r>
        <w:rPr>
          <w:rFonts w:eastAsia="黑体" w:cs="Times New Roman" w:hint="eastAsia"/>
          <w:sz w:val="30"/>
          <w:szCs w:val="30"/>
        </w:rPr>
        <w:t xml:space="preserve"> </w:t>
      </w:r>
      <w:r>
        <w:rPr>
          <w:rFonts w:eastAsia="黑体" w:cs="Times New Roman" w:hint="eastAsia"/>
          <w:sz w:val="30"/>
          <w:szCs w:val="30"/>
        </w:rPr>
        <w:t>称</w:t>
      </w:r>
      <w:r>
        <w:rPr>
          <w:rFonts w:eastAsia="黑体" w:cs="Times New Roman" w:hint="eastAsia"/>
          <w:sz w:val="30"/>
          <w:szCs w:val="30"/>
        </w:rPr>
        <w:t xml:space="preserve">   </w:t>
      </w:r>
    </w:p>
    <w:p w14:paraId="3A1BBCFD" w14:textId="77777777" w:rsidR="00041622" w:rsidRPr="00B207E0" w:rsidRDefault="007F5EA8" w:rsidP="00041622">
      <w:pPr>
        <w:ind w:leftChars="1003" w:left="2692" w:hangingChars="95" w:hanging="285"/>
        <w:jc w:val="left"/>
        <w:rPr>
          <w:rFonts w:eastAsia="黑体" w:cs="Times New Roman"/>
          <w:sz w:val="30"/>
          <w:szCs w:val="30"/>
        </w:rPr>
      </w:pPr>
      <w:r w:rsidRPr="00B207E0">
        <w:rPr>
          <w:rFonts w:eastAsia="黑体" w:cs="Times New Roman"/>
          <w:sz w:val="30"/>
          <w:szCs w:val="30"/>
        </w:rPr>
        <w:t>培</w:t>
      </w:r>
      <w:r w:rsidR="00D95F1A" w:rsidRPr="00B207E0">
        <w:rPr>
          <w:rFonts w:eastAsia="黑体" w:cs="Times New Roman"/>
          <w:sz w:val="30"/>
          <w:szCs w:val="30"/>
        </w:rPr>
        <w:t xml:space="preserve"> </w:t>
      </w:r>
      <w:r w:rsidRPr="00B207E0">
        <w:rPr>
          <w:rFonts w:eastAsia="黑体" w:cs="Times New Roman"/>
          <w:sz w:val="30"/>
          <w:szCs w:val="30"/>
        </w:rPr>
        <w:t>养</w:t>
      </w:r>
      <w:r w:rsidR="00D95F1A" w:rsidRPr="00B207E0">
        <w:rPr>
          <w:rFonts w:eastAsia="黑体" w:cs="Times New Roman"/>
          <w:sz w:val="30"/>
          <w:szCs w:val="30"/>
        </w:rPr>
        <w:t xml:space="preserve"> </w:t>
      </w:r>
      <w:r w:rsidRPr="00B207E0">
        <w:rPr>
          <w:rFonts w:eastAsia="黑体" w:cs="Times New Roman"/>
          <w:sz w:val="30"/>
          <w:szCs w:val="30"/>
        </w:rPr>
        <w:t>院</w:t>
      </w:r>
      <w:r w:rsidRPr="00B207E0">
        <w:rPr>
          <w:rFonts w:eastAsia="黑体" w:cs="Times New Roman"/>
          <w:sz w:val="30"/>
          <w:szCs w:val="30"/>
        </w:rPr>
        <w:t xml:space="preserve"> </w:t>
      </w:r>
      <w:r w:rsidRPr="00B207E0">
        <w:rPr>
          <w:rFonts w:eastAsia="黑体" w:cs="Times New Roman"/>
          <w:sz w:val="30"/>
          <w:szCs w:val="30"/>
        </w:rPr>
        <w:t>系</w:t>
      </w:r>
      <w:r w:rsidRPr="00B207E0">
        <w:rPr>
          <w:rFonts w:eastAsia="黑体" w:cs="Times New Roman"/>
          <w:sz w:val="30"/>
          <w:szCs w:val="30"/>
        </w:rPr>
        <w:t xml:space="preserve">   </w:t>
      </w:r>
      <w:r w:rsidRPr="00B207E0">
        <w:rPr>
          <w:rFonts w:eastAsia="黑体" w:cs="Times New Roman"/>
          <w:sz w:val="30"/>
          <w:szCs w:val="30"/>
        </w:rPr>
        <w:t>宇航学院</w:t>
      </w:r>
      <w:r w:rsidRPr="00B207E0">
        <w:rPr>
          <w:rFonts w:eastAsia="黑体" w:cs="Times New Roman"/>
          <w:sz w:val="30"/>
          <w:szCs w:val="30"/>
        </w:rPr>
        <w:t xml:space="preserve"> </w:t>
      </w:r>
      <w:r w:rsidR="00D95F1A" w:rsidRPr="00B207E0">
        <w:rPr>
          <w:rFonts w:eastAsia="黑体" w:cs="Times New Roman"/>
          <w:sz w:val="30"/>
          <w:szCs w:val="30"/>
        </w:rPr>
        <w:t xml:space="preserve">         </w:t>
      </w:r>
    </w:p>
    <w:p w14:paraId="6AF3E563" w14:textId="77777777" w:rsidR="00D173B6" w:rsidRPr="00B207E0" w:rsidRDefault="00D173B6" w:rsidP="00D173B6">
      <w:pPr>
        <w:jc w:val="left"/>
        <w:rPr>
          <w:rFonts w:eastAsia="黑体" w:cs="Times New Roman"/>
          <w:sz w:val="30"/>
          <w:szCs w:val="30"/>
        </w:rPr>
      </w:pPr>
    </w:p>
    <w:p w14:paraId="138CAACC" w14:textId="5F213254" w:rsidR="00D173B6" w:rsidRPr="00B207E0" w:rsidRDefault="00D173B6" w:rsidP="00041622">
      <w:pPr>
        <w:ind w:left="285" w:hangingChars="95" w:hanging="285"/>
        <w:jc w:val="left"/>
        <w:rPr>
          <w:rFonts w:eastAsia="黑体" w:cs="Times New Roman"/>
          <w:sz w:val="30"/>
          <w:szCs w:val="30"/>
        </w:rPr>
        <w:sectPr w:rsidR="00D173B6" w:rsidRPr="00B207E0" w:rsidSect="005B4437">
          <w:headerReference w:type="even" r:id="rId13"/>
          <w:headerReference w:type="default" r:id="rId14"/>
          <w:footerReference w:type="even" r:id="rId15"/>
          <w:footerReference w:type="default" r:id="rId16"/>
          <w:headerReference w:type="first" r:id="rId17"/>
          <w:footerReference w:type="first" r:id="rId18"/>
          <w:pgSz w:w="11906" w:h="16838" w:code="9"/>
          <w:pgMar w:top="1418" w:right="1418" w:bottom="1418" w:left="1418" w:header="851" w:footer="851" w:gutter="0"/>
          <w:pgNumType w:fmt="upperRoman" w:start="1"/>
          <w:cols w:space="425"/>
          <w:docGrid w:type="linesAndChars" w:linePitch="326"/>
        </w:sectPr>
      </w:pPr>
    </w:p>
    <w:p w14:paraId="403A3275" w14:textId="327D7F62" w:rsidR="00041622" w:rsidRPr="00B207E0" w:rsidRDefault="00041622" w:rsidP="00041622">
      <w:pPr>
        <w:ind w:left="285" w:hangingChars="95" w:hanging="285"/>
        <w:jc w:val="left"/>
        <w:rPr>
          <w:rFonts w:eastAsia="黑体" w:cs="Times New Roman"/>
          <w:sz w:val="30"/>
          <w:szCs w:val="30"/>
        </w:rPr>
      </w:pPr>
    </w:p>
    <w:p w14:paraId="0C69AF6D" w14:textId="77777777" w:rsidR="00147ACF" w:rsidRPr="00B207E0" w:rsidRDefault="00147ACF" w:rsidP="009E2B0F">
      <w:pPr>
        <w:jc w:val="center"/>
        <w:rPr>
          <w:rFonts w:eastAsia="黑体" w:cs="Times New Roman"/>
          <w:sz w:val="44"/>
          <w:szCs w:val="72"/>
        </w:rPr>
      </w:pPr>
    </w:p>
    <w:p w14:paraId="29E2DB97" w14:textId="77777777" w:rsidR="00D95F1A" w:rsidRPr="00B207E0" w:rsidRDefault="00D95F1A" w:rsidP="009E2B0F">
      <w:pPr>
        <w:jc w:val="center"/>
        <w:rPr>
          <w:rFonts w:eastAsia="黑体" w:cs="Times New Roman"/>
          <w:sz w:val="44"/>
          <w:szCs w:val="72"/>
        </w:rPr>
      </w:pPr>
    </w:p>
    <w:p w14:paraId="7A568CC7" w14:textId="565F91BA" w:rsidR="009E2B0F" w:rsidRPr="00B207E0" w:rsidRDefault="00B6507A" w:rsidP="009E2B0F">
      <w:pPr>
        <w:spacing w:line="240" w:lineRule="auto"/>
        <w:jc w:val="center"/>
        <w:rPr>
          <w:rFonts w:eastAsia="黑体" w:cs="Times New Roman"/>
          <w:b/>
          <w:sz w:val="36"/>
          <w:szCs w:val="36"/>
        </w:rPr>
      </w:pPr>
      <w:r>
        <w:rPr>
          <w:rFonts w:eastAsia="黑体" w:cs="Times New Roman"/>
          <w:b/>
          <w:sz w:val="36"/>
          <w:szCs w:val="36"/>
        </w:rPr>
        <w:t>Thesis Template for BUAA Graduates</w:t>
      </w:r>
    </w:p>
    <w:p w14:paraId="791A6C73" w14:textId="77777777" w:rsidR="00D95F1A" w:rsidRDefault="00D95F1A" w:rsidP="009E2B0F">
      <w:pPr>
        <w:spacing w:line="240" w:lineRule="auto"/>
        <w:jc w:val="center"/>
        <w:rPr>
          <w:rFonts w:eastAsia="黑体" w:cs="Times New Roman"/>
          <w:b/>
          <w:sz w:val="36"/>
          <w:szCs w:val="36"/>
        </w:rPr>
      </w:pPr>
    </w:p>
    <w:p w14:paraId="3432277F" w14:textId="77777777" w:rsidR="00762FF7" w:rsidRPr="00B207E0" w:rsidRDefault="00762FF7" w:rsidP="009E2B0F">
      <w:pPr>
        <w:spacing w:line="240" w:lineRule="auto"/>
        <w:jc w:val="center"/>
        <w:rPr>
          <w:rFonts w:eastAsia="黑体" w:cs="Times New Roman"/>
          <w:b/>
          <w:sz w:val="36"/>
          <w:szCs w:val="36"/>
        </w:rPr>
      </w:pPr>
    </w:p>
    <w:p w14:paraId="35132DEC" w14:textId="338C12CF" w:rsidR="009E2B0F" w:rsidRPr="00B207E0" w:rsidRDefault="009E2B0F" w:rsidP="009E2B0F">
      <w:pPr>
        <w:spacing w:line="240" w:lineRule="auto"/>
        <w:jc w:val="center"/>
        <w:rPr>
          <w:rFonts w:eastAsia="黑体" w:cs="Times New Roman"/>
          <w:sz w:val="28"/>
          <w:szCs w:val="28"/>
        </w:rPr>
      </w:pPr>
      <w:r w:rsidRPr="00B207E0">
        <w:rPr>
          <w:rFonts w:eastAsia="黑体" w:cs="Times New Roman"/>
          <w:sz w:val="28"/>
          <w:szCs w:val="28"/>
        </w:rPr>
        <w:t>A Dissertation Submitted for the Degree of Master</w:t>
      </w:r>
    </w:p>
    <w:p w14:paraId="3BD5796C" w14:textId="77777777" w:rsidR="009E2B0F" w:rsidRPr="00B207E0" w:rsidRDefault="009E2B0F" w:rsidP="009E2B0F">
      <w:pPr>
        <w:jc w:val="center"/>
        <w:rPr>
          <w:rFonts w:eastAsia="黑体" w:cs="Times New Roman"/>
          <w:sz w:val="44"/>
          <w:szCs w:val="44"/>
        </w:rPr>
      </w:pPr>
    </w:p>
    <w:p w14:paraId="2227CA1D" w14:textId="77777777" w:rsidR="00147ACF" w:rsidRPr="00B207E0" w:rsidRDefault="00147ACF" w:rsidP="009E2B0F">
      <w:pPr>
        <w:jc w:val="center"/>
        <w:rPr>
          <w:rFonts w:eastAsia="黑体" w:cs="Times New Roman"/>
          <w:sz w:val="44"/>
          <w:szCs w:val="44"/>
        </w:rPr>
      </w:pPr>
    </w:p>
    <w:p w14:paraId="6B817A72" w14:textId="77777777" w:rsidR="00147ACF" w:rsidRPr="00B207E0" w:rsidRDefault="00147ACF" w:rsidP="009E2B0F">
      <w:pPr>
        <w:jc w:val="center"/>
        <w:rPr>
          <w:rFonts w:eastAsia="黑体" w:cs="Times New Roman"/>
          <w:sz w:val="44"/>
          <w:szCs w:val="44"/>
        </w:rPr>
      </w:pPr>
    </w:p>
    <w:p w14:paraId="079FF10A" w14:textId="4668236F" w:rsidR="009E2B0F" w:rsidRPr="004733EA" w:rsidRDefault="009E2B0F" w:rsidP="00A87414">
      <w:pPr>
        <w:spacing w:line="240" w:lineRule="auto"/>
        <w:ind w:firstLine="2694"/>
        <w:rPr>
          <w:rFonts w:eastAsia="黑体" w:cs="Times New Roman"/>
          <w:b/>
          <w:sz w:val="32"/>
          <w:szCs w:val="32"/>
        </w:rPr>
      </w:pPr>
      <w:r w:rsidRPr="00B172D9">
        <w:rPr>
          <w:rFonts w:eastAsia="黑体" w:cs="Times New Roman"/>
          <w:b/>
          <w:spacing w:val="7"/>
          <w:kern w:val="0"/>
          <w:sz w:val="32"/>
          <w:szCs w:val="32"/>
          <w:fitText w:val="1483" w:id="1552073472"/>
        </w:rPr>
        <w:t>Candidat</w:t>
      </w:r>
      <w:r w:rsidRPr="00B172D9">
        <w:rPr>
          <w:rFonts w:eastAsia="黑体" w:cs="Times New Roman"/>
          <w:b/>
          <w:spacing w:val="5"/>
          <w:kern w:val="0"/>
          <w:sz w:val="32"/>
          <w:szCs w:val="32"/>
          <w:fitText w:val="1483" w:id="1552073472"/>
        </w:rPr>
        <w:t>e</w:t>
      </w:r>
      <w:r w:rsidRPr="004733EA">
        <w:rPr>
          <w:rFonts w:eastAsia="黑体" w:cs="Times New Roman"/>
          <w:b/>
          <w:sz w:val="32"/>
          <w:szCs w:val="32"/>
        </w:rPr>
        <w:t xml:space="preserve">: </w:t>
      </w:r>
      <w:r w:rsidR="00D41FCB">
        <w:rPr>
          <w:rFonts w:eastAsia="黑体" w:cs="Times New Roman"/>
          <w:b/>
          <w:sz w:val="32"/>
          <w:szCs w:val="32"/>
        </w:rPr>
        <w:t>Student</w:t>
      </w:r>
    </w:p>
    <w:p w14:paraId="11FA1337" w14:textId="1F2226BF" w:rsidR="009E2B0F" w:rsidRPr="004733EA" w:rsidRDefault="009E2B0F" w:rsidP="00A87414">
      <w:pPr>
        <w:spacing w:line="240" w:lineRule="auto"/>
        <w:ind w:firstLine="2694"/>
        <w:rPr>
          <w:rFonts w:eastAsia="黑体" w:cs="Times New Roman"/>
          <w:b/>
          <w:sz w:val="32"/>
          <w:szCs w:val="32"/>
        </w:rPr>
      </w:pPr>
      <w:r w:rsidRPr="004733EA">
        <w:rPr>
          <w:rFonts w:eastAsia="黑体" w:cs="Times New Roman"/>
          <w:b/>
          <w:sz w:val="32"/>
          <w:szCs w:val="32"/>
        </w:rPr>
        <w:t xml:space="preserve">Supervisor: Prof. </w:t>
      </w:r>
      <w:r w:rsidR="00B6507A">
        <w:rPr>
          <w:rFonts w:eastAsia="黑体" w:cs="Times New Roman" w:hint="eastAsia"/>
          <w:b/>
          <w:sz w:val="32"/>
          <w:szCs w:val="32"/>
        </w:rPr>
        <w:t>Tutor</w:t>
      </w:r>
    </w:p>
    <w:p w14:paraId="1DEEC714" w14:textId="77777777" w:rsidR="009E2B0F" w:rsidRPr="00B207E0" w:rsidRDefault="009E2B0F" w:rsidP="009E2B0F">
      <w:pPr>
        <w:jc w:val="center"/>
        <w:rPr>
          <w:rFonts w:eastAsia="黑体" w:cs="Times New Roman"/>
          <w:sz w:val="44"/>
          <w:szCs w:val="44"/>
        </w:rPr>
      </w:pPr>
    </w:p>
    <w:p w14:paraId="019BBB52" w14:textId="77777777" w:rsidR="00147ACF" w:rsidRDefault="00147ACF" w:rsidP="009E2B0F">
      <w:pPr>
        <w:jc w:val="center"/>
        <w:rPr>
          <w:rFonts w:eastAsia="黑体" w:cs="Times New Roman"/>
          <w:sz w:val="44"/>
          <w:szCs w:val="44"/>
        </w:rPr>
      </w:pPr>
    </w:p>
    <w:p w14:paraId="18DFF2E5" w14:textId="77777777" w:rsidR="004733EA" w:rsidRPr="00B207E0" w:rsidRDefault="004733EA" w:rsidP="009E2B0F">
      <w:pPr>
        <w:jc w:val="center"/>
        <w:rPr>
          <w:rFonts w:eastAsia="黑体" w:cs="Times New Roman"/>
          <w:sz w:val="44"/>
          <w:szCs w:val="44"/>
        </w:rPr>
      </w:pPr>
    </w:p>
    <w:p w14:paraId="05BF76DC" w14:textId="77777777" w:rsidR="00D95F1A" w:rsidRPr="00B207E0" w:rsidRDefault="00D95F1A" w:rsidP="009E2B0F">
      <w:pPr>
        <w:jc w:val="center"/>
        <w:rPr>
          <w:rFonts w:eastAsia="黑体" w:cs="Times New Roman"/>
          <w:sz w:val="44"/>
          <w:szCs w:val="44"/>
        </w:rPr>
      </w:pPr>
    </w:p>
    <w:p w14:paraId="1D3F8BCC" w14:textId="77777777" w:rsidR="00D95F1A" w:rsidRPr="00B207E0" w:rsidRDefault="00D95F1A" w:rsidP="009E2B0F">
      <w:pPr>
        <w:jc w:val="center"/>
        <w:rPr>
          <w:rFonts w:eastAsia="黑体" w:cs="Times New Roman"/>
          <w:sz w:val="44"/>
          <w:szCs w:val="44"/>
        </w:rPr>
      </w:pPr>
    </w:p>
    <w:p w14:paraId="4E6DFB8D" w14:textId="77777777" w:rsidR="00147ACF" w:rsidRPr="00B207E0" w:rsidRDefault="00147ACF" w:rsidP="009E2B0F">
      <w:pPr>
        <w:jc w:val="center"/>
        <w:rPr>
          <w:rFonts w:eastAsia="黑体" w:cs="Times New Roman"/>
          <w:sz w:val="44"/>
          <w:szCs w:val="44"/>
        </w:rPr>
      </w:pPr>
    </w:p>
    <w:p w14:paraId="60EAB0E3" w14:textId="1C1F19D2" w:rsidR="009E2B0F" w:rsidRPr="004733EA" w:rsidRDefault="009E2B0F" w:rsidP="009E2B0F">
      <w:pPr>
        <w:spacing w:line="240" w:lineRule="auto"/>
        <w:jc w:val="center"/>
        <w:rPr>
          <w:rFonts w:eastAsia="黑体" w:cs="Times New Roman"/>
          <w:sz w:val="30"/>
          <w:szCs w:val="30"/>
        </w:rPr>
      </w:pPr>
      <w:r w:rsidRPr="004733EA">
        <w:rPr>
          <w:rFonts w:eastAsia="黑体" w:cs="Times New Roman"/>
          <w:sz w:val="30"/>
          <w:szCs w:val="30"/>
        </w:rPr>
        <w:t>School of Astronautics</w:t>
      </w:r>
    </w:p>
    <w:p w14:paraId="4382575D" w14:textId="6C5823FE" w:rsidR="009E2B0F" w:rsidRPr="004733EA" w:rsidRDefault="009E2B0F" w:rsidP="00147ACF">
      <w:pPr>
        <w:spacing w:line="240" w:lineRule="auto"/>
        <w:jc w:val="center"/>
        <w:rPr>
          <w:rFonts w:eastAsia="黑体" w:cs="Times New Roman"/>
          <w:sz w:val="30"/>
          <w:szCs w:val="30"/>
        </w:rPr>
      </w:pPr>
      <w:r w:rsidRPr="004733EA">
        <w:rPr>
          <w:rFonts w:eastAsia="黑体" w:cs="Times New Roman"/>
          <w:sz w:val="30"/>
          <w:szCs w:val="30"/>
        </w:rPr>
        <w:t>Beihang University, Beijing, China</w:t>
      </w:r>
    </w:p>
    <w:p w14:paraId="754E10D1" w14:textId="77777777" w:rsidR="00D173B6" w:rsidRPr="00B207E0" w:rsidRDefault="00D173B6" w:rsidP="00D173B6">
      <w:pPr>
        <w:spacing w:line="240" w:lineRule="auto"/>
        <w:rPr>
          <w:rFonts w:eastAsia="黑体" w:cs="Times New Roman"/>
          <w:sz w:val="32"/>
          <w:szCs w:val="32"/>
        </w:rPr>
      </w:pPr>
    </w:p>
    <w:p w14:paraId="755C69A7" w14:textId="77777777" w:rsidR="00D173B6" w:rsidRPr="00B207E0" w:rsidRDefault="00D173B6" w:rsidP="00D173B6">
      <w:pPr>
        <w:spacing w:line="240" w:lineRule="auto"/>
        <w:rPr>
          <w:rFonts w:eastAsia="黑体" w:cs="Times New Roman"/>
          <w:sz w:val="44"/>
          <w:szCs w:val="44"/>
        </w:rPr>
        <w:sectPr w:rsidR="00D173B6" w:rsidRPr="00B207E0" w:rsidSect="005B4437">
          <w:pgSz w:w="11906" w:h="16838" w:code="9"/>
          <w:pgMar w:top="1418" w:right="1418" w:bottom="1418" w:left="1418" w:header="851" w:footer="851" w:gutter="0"/>
          <w:pgNumType w:fmt="upperRoman" w:start="1"/>
          <w:cols w:space="425"/>
          <w:docGrid w:type="linesAndChars" w:linePitch="326"/>
          <w:sectPrChange w:id="4" w:author="Li Jinjie" w:date="2023-05-06T17:20:00Z">
            <w:sectPr w:rsidR="00D173B6" w:rsidRPr="00B207E0" w:rsidSect="005B4437">
              <w:pgMar w:top="1418" w:right="1134" w:bottom="1418" w:left="1701" w:header="851" w:footer="851" w:gutter="0"/>
            </w:sectPr>
          </w:sectPrChange>
        </w:sectPr>
      </w:pPr>
    </w:p>
    <w:p w14:paraId="2E5E9C55" w14:textId="77777777" w:rsidR="00052470" w:rsidRDefault="00052470" w:rsidP="001766D3">
      <w:pPr>
        <w:tabs>
          <w:tab w:val="left" w:pos="7797"/>
        </w:tabs>
        <w:jc w:val="left"/>
        <w:rPr>
          <w:rFonts w:eastAsia="黑体" w:cs="Times New Roman"/>
          <w:b/>
          <w:sz w:val="21"/>
          <w:szCs w:val="21"/>
        </w:rPr>
      </w:pPr>
    </w:p>
    <w:p w14:paraId="23E215CD" w14:textId="01A63CE7" w:rsidR="001766D3" w:rsidRPr="00B207E0" w:rsidRDefault="001766D3" w:rsidP="001766D3">
      <w:pPr>
        <w:tabs>
          <w:tab w:val="left" w:pos="7797"/>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Pr="00B207E0">
        <w:rPr>
          <w:rFonts w:eastAsia="黑体" w:cs="Times New Roman"/>
          <w:b/>
          <w:sz w:val="21"/>
          <w:szCs w:val="21"/>
        </w:rPr>
        <w:t>中图分类号：</w:t>
      </w:r>
      <w:r w:rsidRPr="00B207E0">
        <w:rPr>
          <w:rFonts w:eastAsia="黑体" w:cs="Times New Roman"/>
          <w:b/>
          <w:color w:val="FF0000"/>
          <w:sz w:val="21"/>
          <w:szCs w:val="21"/>
        </w:rPr>
        <w:t>TP391.4</w:t>
      </w:r>
      <w:r w:rsidR="00D7793C" w:rsidRPr="00B207E0">
        <w:rPr>
          <w:rFonts w:eastAsia="黑体" w:cs="Times New Roman"/>
          <w:b/>
          <w:sz w:val="21"/>
          <w:szCs w:val="21"/>
        </w:rPr>
        <w:t xml:space="preserve"> </w:t>
      </w:r>
    </w:p>
    <w:p w14:paraId="336B1471" w14:textId="45A313A4" w:rsidR="001766D3" w:rsidRPr="00B207E0" w:rsidRDefault="001766D3" w:rsidP="001766D3">
      <w:pPr>
        <w:tabs>
          <w:tab w:val="left" w:pos="6804"/>
        </w:tabs>
        <w:jc w:val="left"/>
        <w:rPr>
          <w:rFonts w:eastAsia="黑体" w:cs="Times New Roman"/>
          <w:b/>
          <w:sz w:val="21"/>
          <w:szCs w:val="21"/>
        </w:rPr>
      </w:pPr>
      <w:r w:rsidRPr="00C36FC3">
        <w:rPr>
          <w:rFonts w:eastAsia="黑体" w:cs="Times New Roman"/>
          <w:b/>
          <w:spacing w:val="35"/>
          <w:kern w:val="0"/>
          <w:sz w:val="21"/>
          <w:szCs w:val="21"/>
          <w:fitText w:val="1055" w:id="1552236800"/>
          <w:rPrChange w:id="5" w:author="chooyy" w:date="2025-03-25T15:09:00Z" w16du:dateUtc="2025-03-25T07:09:00Z">
            <w:rPr>
              <w:rFonts w:eastAsia="黑体" w:cs="Times New Roman"/>
              <w:b/>
              <w:spacing w:val="59"/>
              <w:w w:val="83"/>
              <w:kern w:val="0"/>
              <w:sz w:val="21"/>
              <w:szCs w:val="21"/>
              <w:fitText w:val="1055" w:id="1552236800"/>
            </w:rPr>
          </w:rPrChange>
        </w:rPr>
        <w:t>论文编</w:t>
      </w:r>
      <w:r w:rsidRPr="00C36FC3">
        <w:rPr>
          <w:rFonts w:eastAsia="黑体" w:cs="Times New Roman"/>
          <w:b/>
          <w:spacing w:val="1"/>
          <w:kern w:val="0"/>
          <w:sz w:val="21"/>
          <w:szCs w:val="21"/>
          <w:fitText w:val="1055" w:id="1552236800"/>
          <w:rPrChange w:id="6" w:author="chooyy" w:date="2025-03-25T15:09:00Z" w16du:dateUtc="2025-03-25T07:09:00Z">
            <w:rPr>
              <w:rFonts w:eastAsia="黑体" w:cs="Times New Roman"/>
              <w:b/>
              <w:spacing w:val="1"/>
              <w:w w:val="83"/>
              <w:kern w:val="0"/>
              <w:sz w:val="21"/>
              <w:szCs w:val="21"/>
              <w:fitText w:val="1055" w:id="1552236800"/>
            </w:rPr>
          </w:rPrChange>
        </w:rPr>
        <w:t>号</w:t>
      </w:r>
      <w:r w:rsidRPr="00B207E0">
        <w:rPr>
          <w:rFonts w:eastAsia="黑体" w:cs="Times New Roman"/>
          <w:b/>
          <w:sz w:val="21"/>
          <w:szCs w:val="21"/>
        </w:rPr>
        <w:t>：</w:t>
      </w:r>
      <w:r w:rsidRPr="00B6507A">
        <w:rPr>
          <w:rFonts w:eastAsia="黑体" w:cs="Times New Roman"/>
          <w:b/>
          <w:color w:val="FF0000"/>
          <w:sz w:val="21"/>
          <w:szCs w:val="21"/>
        </w:rPr>
        <w:t>10006ID123456</w:t>
      </w:r>
    </w:p>
    <w:p w14:paraId="7EB4995A" w14:textId="77777777" w:rsidR="00147ACF" w:rsidRPr="001766D3" w:rsidRDefault="00147ACF" w:rsidP="00147ACF">
      <w:pPr>
        <w:jc w:val="center"/>
        <w:rPr>
          <w:rFonts w:eastAsia="黑体" w:cs="Times New Roman"/>
          <w:sz w:val="44"/>
          <w:szCs w:val="44"/>
        </w:rPr>
      </w:pPr>
    </w:p>
    <w:p w14:paraId="716C1FD5" w14:textId="3F1E053A" w:rsidR="00147ACF" w:rsidRPr="00B207E0" w:rsidRDefault="00147ACF" w:rsidP="00147ACF">
      <w:pPr>
        <w:jc w:val="center"/>
        <w:rPr>
          <w:rFonts w:eastAsia="黑体" w:cs="Times New Roman"/>
          <w:sz w:val="44"/>
          <w:szCs w:val="44"/>
        </w:rPr>
      </w:pPr>
    </w:p>
    <w:p w14:paraId="24AB3812" w14:textId="7AAED568" w:rsidR="00147ACF" w:rsidRPr="00B207E0" w:rsidRDefault="00147ACF" w:rsidP="00147ACF">
      <w:pPr>
        <w:jc w:val="center"/>
        <w:rPr>
          <w:rFonts w:eastAsia="黑体" w:cs="Times New Roman"/>
          <w:sz w:val="36"/>
          <w:szCs w:val="36"/>
        </w:rPr>
      </w:pPr>
      <w:r w:rsidRPr="00032DD7">
        <w:rPr>
          <w:rFonts w:eastAsia="黑体" w:cs="Times New Roman"/>
          <w:spacing w:val="216"/>
          <w:kern w:val="0"/>
          <w:sz w:val="36"/>
          <w:szCs w:val="36"/>
          <w:fitText w:val="4320" w:id="1270589184"/>
        </w:rPr>
        <w:t>硕士学位论</w:t>
      </w:r>
      <w:r w:rsidRPr="00032DD7">
        <w:rPr>
          <w:rFonts w:eastAsia="黑体" w:cs="Times New Roman"/>
          <w:kern w:val="0"/>
          <w:sz w:val="36"/>
          <w:szCs w:val="36"/>
          <w:fitText w:val="4320" w:id="1270589184"/>
        </w:rPr>
        <w:t>文</w:t>
      </w:r>
    </w:p>
    <w:p w14:paraId="5792D491" w14:textId="77777777" w:rsidR="00147ACF" w:rsidRPr="00B207E0" w:rsidRDefault="00147ACF" w:rsidP="00147ACF">
      <w:pPr>
        <w:jc w:val="center"/>
        <w:rPr>
          <w:rFonts w:eastAsia="黑体" w:cs="Times New Roman"/>
          <w:sz w:val="44"/>
          <w:szCs w:val="72"/>
        </w:rPr>
      </w:pPr>
    </w:p>
    <w:p w14:paraId="33433805" w14:textId="77777777" w:rsidR="00D95F1A" w:rsidRPr="00B207E0" w:rsidRDefault="00D95F1A" w:rsidP="00147ACF">
      <w:pPr>
        <w:jc w:val="center"/>
        <w:rPr>
          <w:rFonts w:eastAsia="黑体" w:cs="Times New Roman"/>
          <w:sz w:val="44"/>
          <w:szCs w:val="72"/>
        </w:rPr>
      </w:pPr>
    </w:p>
    <w:p w14:paraId="36F1AA33" w14:textId="34A265F4" w:rsidR="00147ACF" w:rsidRPr="00B207E0" w:rsidRDefault="00B6507A" w:rsidP="00B6507A">
      <w:pPr>
        <w:jc w:val="center"/>
        <w:rPr>
          <w:rFonts w:eastAsia="黑体" w:cs="Times New Roman"/>
          <w:b/>
          <w:sz w:val="48"/>
          <w:szCs w:val="48"/>
        </w:rPr>
      </w:pPr>
      <w:r w:rsidRPr="00B6507A">
        <w:rPr>
          <w:rFonts w:eastAsia="黑体" w:cs="Times New Roman" w:hint="eastAsia"/>
          <w:b/>
          <w:sz w:val="48"/>
          <w:szCs w:val="48"/>
        </w:rPr>
        <w:t>北京航空航天大学学</w:t>
      </w:r>
      <w:r w:rsidR="00083796">
        <w:rPr>
          <w:rFonts w:eastAsia="黑体" w:cs="Times New Roman" w:hint="eastAsia"/>
          <w:b/>
          <w:sz w:val="48"/>
          <w:szCs w:val="48"/>
        </w:rPr>
        <w:t>位</w:t>
      </w:r>
      <w:r w:rsidRPr="00B6507A">
        <w:rPr>
          <w:rFonts w:eastAsia="黑体" w:cs="Times New Roman" w:hint="eastAsia"/>
          <w:b/>
          <w:sz w:val="48"/>
          <w:szCs w:val="48"/>
        </w:rPr>
        <w:t>论文模板</w:t>
      </w:r>
    </w:p>
    <w:p w14:paraId="701B331A" w14:textId="77777777" w:rsidR="00147ACF" w:rsidRPr="00B207E0" w:rsidRDefault="00147ACF" w:rsidP="00147ACF">
      <w:pPr>
        <w:jc w:val="center"/>
        <w:rPr>
          <w:rFonts w:eastAsia="黑体" w:cs="Times New Roman"/>
          <w:sz w:val="44"/>
          <w:szCs w:val="44"/>
        </w:rPr>
      </w:pPr>
    </w:p>
    <w:p w14:paraId="5E845EB6" w14:textId="77777777" w:rsidR="00147ACF" w:rsidRPr="00B207E0" w:rsidRDefault="00147ACF" w:rsidP="00147ACF">
      <w:pPr>
        <w:jc w:val="center"/>
        <w:rPr>
          <w:rFonts w:eastAsia="黑体" w:cs="Times New Roman"/>
          <w:sz w:val="44"/>
          <w:szCs w:val="44"/>
        </w:rPr>
      </w:pPr>
    </w:p>
    <w:p w14:paraId="014B2F06" w14:textId="77777777" w:rsidR="00147ACF" w:rsidRPr="00B207E0" w:rsidRDefault="00147ACF" w:rsidP="00147ACF">
      <w:pPr>
        <w:jc w:val="center"/>
        <w:rPr>
          <w:rFonts w:eastAsia="黑体" w:cs="Times New Roman"/>
          <w:sz w:val="44"/>
          <w:szCs w:val="44"/>
        </w:rPr>
      </w:pPr>
    </w:p>
    <w:p w14:paraId="3C57A1DE" w14:textId="77777777" w:rsidR="00147ACF" w:rsidRPr="00B207E0" w:rsidRDefault="00147ACF" w:rsidP="00147ACF">
      <w:pPr>
        <w:jc w:val="center"/>
        <w:rPr>
          <w:rFonts w:eastAsia="黑体" w:cs="Times New Roman"/>
          <w:sz w:val="44"/>
          <w:szCs w:val="44"/>
        </w:rPr>
      </w:pPr>
    </w:p>
    <w:p w14:paraId="08E98D55" w14:textId="18AF1D9C"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作者姓名</w:t>
      </w:r>
      <w:r w:rsidR="00762FF7">
        <w:rPr>
          <w:rFonts w:eastAsiaTheme="majorEastAsia" w:cs="Times New Roman"/>
          <w:szCs w:val="24"/>
        </w:rPr>
        <w:tab/>
      </w:r>
      <w:r w:rsidR="00D41FCB">
        <w:rPr>
          <w:rFonts w:eastAsiaTheme="majorEastAsia" w:cs="Times New Roman" w:hint="eastAsia"/>
          <w:szCs w:val="24"/>
        </w:rPr>
        <w:t>学生姓名</w:t>
      </w:r>
      <w:r w:rsidRPr="00B207E0">
        <w:rPr>
          <w:rFonts w:eastAsiaTheme="majorEastAsia" w:cs="Times New Roman"/>
          <w:szCs w:val="24"/>
        </w:rPr>
        <w:tab/>
      </w:r>
      <w:r w:rsidRPr="00B207E0">
        <w:rPr>
          <w:rFonts w:eastAsiaTheme="majorEastAsia" w:cs="Times New Roman"/>
          <w:szCs w:val="24"/>
        </w:rPr>
        <w:t>申请学位</w:t>
      </w:r>
      <w:r w:rsidR="00D95F1A" w:rsidRPr="00B207E0">
        <w:rPr>
          <w:rFonts w:eastAsiaTheme="majorEastAsia" w:cs="Times New Roman"/>
          <w:szCs w:val="24"/>
        </w:rPr>
        <w:t>级别</w:t>
      </w:r>
      <w:r w:rsidR="00C93895">
        <w:rPr>
          <w:rFonts w:eastAsiaTheme="majorEastAsia" w:cs="Times New Roman"/>
          <w:szCs w:val="24"/>
        </w:rPr>
        <w:tab/>
      </w:r>
      <w:r w:rsidR="00C93895">
        <w:rPr>
          <w:rFonts w:eastAsiaTheme="majorEastAsia" w:cs="Times New Roman" w:hint="eastAsia"/>
          <w:szCs w:val="24"/>
        </w:rPr>
        <w:t>工学</w:t>
      </w:r>
      <w:r w:rsidR="00D95F1A" w:rsidRPr="00B207E0">
        <w:rPr>
          <w:rFonts w:eastAsiaTheme="majorEastAsia" w:cs="Times New Roman"/>
          <w:szCs w:val="24"/>
        </w:rPr>
        <w:t>硕士</w:t>
      </w:r>
    </w:p>
    <w:p w14:paraId="580989E5" w14:textId="0B080639"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指导</w:t>
      </w:r>
      <w:r w:rsidR="00D95F1A" w:rsidRPr="00B207E0">
        <w:rPr>
          <w:rFonts w:eastAsiaTheme="majorEastAsia" w:cs="Times New Roman"/>
          <w:szCs w:val="24"/>
        </w:rPr>
        <w:t>教师姓名</w:t>
      </w:r>
      <w:r w:rsidR="00762FF7">
        <w:rPr>
          <w:rFonts w:eastAsiaTheme="majorEastAsia" w:cs="Times New Roman"/>
          <w:szCs w:val="24"/>
        </w:rPr>
        <w:tab/>
      </w:r>
      <w:r w:rsidR="00B6507A">
        <w:rPr>
          <w:rFonts w:eastAsiaTheme="majorEastAsia" w:cs="Times New Roman" w:hint="eastAsia"/>
          <w:szCs w:val="24"/>
        </w:rPr>
        <w:t>导</w:t>
      </w:r>
      <w:r w:rsidR="00B6507A">
        <w:rPr>
          <w:rFonts w:eastAsiaTheme="majorEastAsia" w:cs="Times New Roman" w:hint="eastAsia"/>
          <w:szCs w:val="24"/>
        </w:rPr>
        <w:t xml:space="preserve">  </w:t>
      </w:r>
      <w:r w:rsidR="00B6507A">
        <w:rPr>
          <w:rFonts w:eastAsiaTheme="majorEastAsia" w:cs="Times New Roman" w:hint="eastAsia"/>
          <w:szCs w:val="24"/>
        </w:rPr>
        <w:t>师</w:t>
      </w:r>
      <w:r w:rsidRPr="00B207E0">
        <w:rPr>
          <w:rFonts w:eastAsiaTheme="majorEastAsia" w:cs="Times New Roman"/>
          <w:szCs w:val="24"/>
        </w:rPr>
        <w:tab/>
      </w:r>
      <w:r w:rsidRPr="00B207E0">
        <w:rPr>
          <w:rFonts w:eastAsiaTheme="majorEastAsia" w:cs="Times New Roman"/>
          <w:szCs w:val="24"/>
        </w:rPr>
        <w:t>职</w:t>
      </w:r>
      <w:r w:rsidRPr="00B207E0">
        <w:rPr>
          <w:rFonts w:eastAsiaTheme="majorEastAsia" w:cs="Times New Roman"/>
          <w:szCs w:val="24"/>
        </w:rPr>
        <w:t xml:space="preserve">    </w:t>
      </w:r>
      <w:r w:rsidRPr="00B207E0">
        <w:rPr>
          <w:rFonts w:eastAsiaTheme="majorEastAsia" w:cs="Times New Roman"/>
          <w:szCs w:val="24"/>
        </w:rPr>
        <w:t>称</w:t>
      </w:r>
      <w:r w:rsidR="00C93895">
        <w:rPr>
          <w:rFonts w:eastAsiaTheme="majorEastAsia" w:cs="Times New Roman"/>
          <w:szCs w:val="24"/>
        </w:rPr>
        <w:tab/>
      </w:r>
      <w:r w:rsidR="00D95F1A" w:rsidRPr="00B207E0">
        <w:rPr>
          <w:rFonts w:eastAsiaTheme="majorEastAsia" w:cs="Times New Roman"/>
          <w:szCs w:val="24"/>
        </w:rPr>
        <w:t>教授</w:t>
      </w:r>
    </w:p>
    <w:p w14:paraId="7CBC9625" w14:textId="041E7E95"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学科专业</w:t>
      </w:r>
      <w:r w:rsidR="00762FF7">
        <w:rPr>
          <w:rFonts w:eastAsiaTheme="majorEastAsia" w:cs="Times New Roman"/>
          <w:szCs w:val="24"/>
        </w:rPr>
        <w:tab/>
      </w:r>
      <w:r w:rsidR="00D41FCB">
        <w:rPr>
          <w:rFonts w:eastAsiaTheme="majorEastAsia" w:cs="Times New Roman" w:hint="eastAsia"/>
          <w:szCs w:val="24"/>
        </w:rPr>
        <w:t>二级学科专业</w:t>
      </w:r>
      <w:r w:rsidRPr="00B207E0">
        <w:rPr>
          <w:rFonts w:eastAsiaTheme="majorEastAsia" w:cs="Times New Roman"/>
          <w:szCs w:val="24"/>
        </w:rPr>
        <w:tab/>
      </w:r>
      <w:r w:rsidRPr="00B207E0">
        <w:rPr>
          <w:rFonts w:eastAsiaTheme="majorEastAsia" w:cs="Times New Roman"/>
          <w:szCs w:val="24"/>
        </w:rPr>
        <w:t>研究方向</w:t>
      </w:r>
      <w:r w:rsidR="00C93895">
        <w:rPr>
          <w:rFonts w:eastAsiaTheme="majorEastAsia" w:cs="Times New Roman"/>
          <w:szCs w:val="24"/>
        </w:rPr>
        <w:tab/>
      </w:r>
      <w:r w:rsidR="00D41FCB">
        <w:rPr>
          <w:rFonts w:eastAsiaTheme="majorEastAsia" w:cs="Times New Roman" w:hint="eastAsia"/>
          <w:szCs w:val="24"/>
        </w:rPr>
        <w:t>图像处理</w:t>
      </w:r>
    </w:p>
    <w:p w14:paraId="1CB9919C" w14:textId="754DBD1B" w:rsidR="00147ACF" w:rsidRPr="00D41FCB" w:rsidRDefault="00147ACF"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B207E0">
        <w:rPr>
          <w:rFonts w:eastAsiaTheme="majorEastAsia" w:cs="Times New Roman"/>
          <w:szCs w:val="24"/>
        </w:rPr>
        <w:t>学习时间自</w:t>
      </w:r>
      <w:r w:rsidRPr="00B207E0">
        <w:rPr>
          <w:rFonts w:eastAsiaTheme="majorEastAsia" w:cs="Times New Roman"/>
          <w:szCs w:val="24"/>
        </w:rPr>
        <w:tab/>
      </w:r>
      <w:r w:rsidR="00D95F1A" w:rsidRPr="00B207E0">
        <w:rPr>
          <w:rFonts w:eastAsiaTheme="majorEastAsia" w:cs="Times New Roman"/>
          <w:szCs w:val="24"/>
        </w:rPr>
        <w:t>20</w:t>
      </w:r>
      <w:r w:rsidR="00D41FCB">
        <w:rPr>
          <w:rFonts w:eastAsiaTheme="majorEastAsia" w:cs="Times New Roman" w:hint="eastAsia"/>
          <w:szCs w:val="24"/>
        </w:rPr>
        <w:t>xx</w:t>
      </w:r>
      <w:r w:rsidR="00D95F1A" w:rsidRPr="00B207E0">
        <w:rPr>
          <w:rFonts w:eastAsiaTheme="majorEastAsia" w:cs="Times New Roman"/>
          <w:szCs w:val="24"/>
        </w:rPr>
        <w:t xml:space="preserve"> </w:t>
      </w:r>
      <w:r w:rsidRPr="00B207E0">
        <w:rPr>
          <w:rFonts w:eastAsiaTheme="majorEastAsia" w:cs="Times New Roman"/>
          <w:szCs w:val="24"/>
        </w:rPr>
        <w:t>年</w:t>
      </w:r>
      <w:r w:rsidRPr="00B207E0">
        <w:rPr>
          <w:rFonts w:eastAsiaTheme="majorEastAsia" w:cs="Times New Roman"/>
          <w:szCs w:val="24"/>
        </w:rPr>
        <w:tab/>
      </w:r>
      <w:r w:rsidR="00D41FCB">
        <w:rPr>
          <w:rFonts w:eastAsiaTheme="majorEastAsia" w:cs="Times New Roman"/>
          <w:szCs w:val="24"/>
        </w:rPr>
        <w:t>xx</w:t>
      </w:r>
      <w:r w:rsidR="00D95F1A" w:rsidRPr="00B207E0">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w:t>
      </w:r>
      <w:r w:rsidRPr="00D41FCB">
        <w:rPr>
          <w:rFonts w:eastAsiaTheme="majorEastAsia" w:cs="Times New Roman"/>
          <w:szCs w:val="24"/>
        </w:rPr>
        <w:tab/>
      </w:r>
      <w:r w:rsidRPr="00D41FCB">
        <w:rPr>
          <w:rFonts w:eastAsiaTheme="majorEastAsia" w:cs="Times New Roman"/>
          <w:szCs w:val="24"/>
        </w:rPr>
        <w:t>起至</w:t>
      </w:r>
      <w:r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年</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日止</w:t>
      </w:r>
    </w:p>
    <w:p w14:paraId="43FE55B7" w14:textId="558CD444" w:rsidR="00147ACF" w:rsidRPr="00D41FCB" w:rsidRDefault="00083796"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D41FCB">
        <w:rPr>
          <w:rFonts w:eastAsiaTheme="majorEastAsia" w:cs="Times New Roman"/>
          <w:szCs w:val="24"/>
        </w:rPr>
        <w:t>论文</w:t>
      </w:r>
      <w:r w:rsidR="00147ACF" w:rsidRPr="00D41FCB">
        <w:rPr>
          <w:rFonts w:eastAsiaTheme="majorEastAsia" w:cs="Times New Roman"/>
          <w:szCs w:val="24"/>
        </w:rPr>
        <w:t>提交日期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r w:rsidR="00147ACF" w:rsidRPr="00D41FCB">
        <w:rPr>
          <w:rFonts w:eastAsiaTheme="majorEastAsia" w:cs="Times New Roman"/>
          <w:szCs w:val="24"/>
        </w:rPr>
        <w:tab/>
      </w:r>
      <w:r w:rsidR="00147ACF" w:rsidRPr="00D41FCB">
        <w:rPr>
          <w:rFonts w:eastAsiaTheme="majorEastAsia" w:cs="Times New Roman"/>
          <w:szCs w:val="24"/>
        </w:rPr>
        <w:t>论文答辩日期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p>
    <w:p w14:paraId="2CAAC5DB" w14:textId="65CAFE04" w:rsidR="00147ACF" w:rsidRPr="00D41FCB" w:rsidRDefault="00147ACF" w:rsidP="00762FF7">
      <w:pPr>
        <w:tabs>
          <w:tab w:val="left" w:pos="1560"/>
          <w:tab w:val="left" w:pos="1701"/>
          <w:tab w:val="left" w:pos="4395"/>
          <w:tab w:val="left" w:pos="6831"/>
          <w:tab w:val="left" w:pos="7573"/>
          <w:tab w:val="left" w:pos="8287"/>
        </w:tabs>
        <w:spacing w:line="480" w:lineRule="auto"/>
        <w:rPr>
          <w:rFonts w:eastAsiaTheme="majorEastAsia" w:cs="Times New Roman"/>
          <w:szCs w:val="24"/>
        </w:rPr>
      </w:pPr>
      <w:r w:rsidRPr="00D41FCB">
        <w:rPr>
          <w:rFonts w:eastAsiaTheme="majorEastAsia" w:cs="Times New Roman"/>
          <w:szCs w:val="24"/>
        </w:rPr>
        <w:t>学位授予单位</w:t>
      </w:r>
      <w:r w:rsidR="00762FF7" w:rsidRPr="00D41FCB">
        <w:rPr>
          <w:rFonts w:eastAsiaTheme="majorEastAsia" w:cs="Times New Roman"/>
          <w:szCs w:val="24"/>
        </w:rPr>
        <w:tab/>
      </w:r>
      <w:r w:rsidR="00D95F1A" w:rsidRPr="00D41FCB">
        <w:rPr>
          <w:rFonts w:eastAsiaTheme="majorEastAsia" w:cs="Times New Roman"/>
          <w:szCs w:val="24"/>
        </w:rPr>
        <w:t>北京航空航天大学</w:t>
      </w:r>
      <w:r w:rsidRPr="00D41FCB">
        <w:rPr>
          <w:rFonts w:eastAsiaTheme="majorEastAsia" w:cs="Times New Roman"/>
          <w:szCs w:val="24"/>
        </w:rPr>
        <w:tab/>
      </w:r>
      <w:r w:rsidRPr="00D41FCB">
        <w:rPr>
          <w:rFonts w:eastAsiaTheme="majorEastAsia" w:cs="Times New Roman"/>
          <w:szCs w:val="24"/>
        </w:rPr>
        <w:t>学位授予日期</w:t>
      </w:r>
      <w:r w:rsidRPr="00D41FCB">
        <w:rPr>
          <w:rFonts w:eastAsiaTheme="majorEastAsia" w:cs="Times New Roman"/>
          <w:szCs w:val="24"/>
        </w:rPr>
        <w:tab/>
      </w:r>
      <w:r w:rsidRPr="00D41FCB">
        <w:rPr>
          <w:rFonts w:eastAsiaTheme="majorEastAsia" w:cs="Times New Roman"/>
          <w:szCs w:val="24"/>
        </w:rPr>
        <w:t>年</w:t>
      </w:r>
      <w:r w:rsidRPr="00D41FCB">
        <w:rPr>
          <w:rFonts w:eastAsiaTheme="majorEastAsia" w:cs="Times New Roman"/>
          <w:szCs w:val="24"/>
        </w:rPr>
        <w:tab/>
      </w:r>
      <w:r w:rsidRPr="00D41FCB">
        <w:rPr>
          <w:rFonts w:eastAsiaTheme="majorEastAsia" w:cs="Times New Roman"/>
          <w:szCs w:val="24"/>
        </w:rPr>
        <w:t>月</w:t>
      </w:r>
      <w:r w:rsidRPr="00D41FCB">
        <w:rPr>
          <w:rFonts w:eastAsiaTheme="majorEastAsia" w:cs="Times New Roman"/>
          <w:szCs w:val="24"/>
        </w:rPr>
        <w:tab/>
      </w:r>
      <w:r w:rsidRPr="00D41FCB">
        <w:rPr>
          <w:rFonts w:eastAsiaTheme="majorEastAsia" w:cs="Times New Roman"/>
          <w:szCs w:val="24"/>
        </w:rPr>
        <w:t>日</w:t>
      </w:r>
    </w:p>
    <w:p w14:paraId="2A1FE673" w14:textId="77777777" w:rsidR="00D173B6" w:rsidRPr="00B207E0" w:rsidRDefault="00D173B6" w:rsidP="000B5A9B">
      <w:pPr>
        <w:tabs>
          <w:tab w:val="left" w:pos="4536"/>
          <w:tab w:val="left" w:pos="6804"/>
          <w:tab w:val="left" w:pos="7635"/>
          <w:tab w:val="left" w:pos="8340"/>
        </w:tabs>
        <w:spacing w:line="480" w:lineRule="auto"/>
        <w:rPr>
          <w:rFonts w:eastAsiaTheme="majorEastAsia" w:cs="Times New Roman"/>
          <w:szCs w:val="24"/>
        </w:rPr>
      </w:pPr>
    </w:p>
    <w:p w14:paraId="47DDFC2B" w14:textId="77777777" w:rsidR="00D173B6" w:rsidRPr="00B207E0" w:rsidRDefault="00D173B6" w:rsidP="00D95F1A">
      <w:pPr>
        <w:tabs>
          <w:tab w:val="left" w:pos="4536"/>
          <w:tab w:val="left" w:pos="6804"/>
          <w:tab w:val="left" w:pos="7635"/>
          <w:tab w:val="left" w:pos="8340"/>
        </w:tabs>
        <w:spacing w:line="480" w:lineRule="auto"/>
        <w:rPr>
          <w:rFonts w:eastAsiaTheme="majorEastAsia" w:cs="Times New Roman"/>
          <w:szCs w:val="24"/>
        </w:rPr>
        <w:sectPr w:rsidR="00D173B6" w:rsidRPr="00B207E0" w:rsidSect="005B4437">
          <w:pgSz w:w="11906" w:h="16838" w:code="9"/>
          <w:pgMar w:top="1418" w:right="1418" w:bottom="1418" w:left="1418" w:header="851" w:footer="851" w:gutter="0"/>
          <w:pgNumType w:fmt="upperRoman" w:start="1"/>
          <w:cols w:space="425"/>
          <w:docGrid w:type="linesAndChars" w:linePitch="326"/>
          <w:sectPrChange w:id="7" w:author="Li Jinjie" w:date="2023-05-06T17:20:00Z">
            <w:sectPr w:rsidR="00D173B6" w:rsidRPr="00B207E0" w:rsidSect="005B4437">
              <w:pgMar w:top="1418" w:right="1134" w:bottom="1418" w:left="1701" w:header="851" w:footer="851" w:gutter="0"/>
            </w:sectPr>
          </w:sectPrChange>
        </w:sectPr>
      </w:pPr>
    </w:p>
    <w:p w14:paraId="4E033C7F"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78776F1F" w14:textId="723B5FB7" w:rsidR="000F0DA7" w:rsidRPr="00B207E0" w:rsidRDefault="00083796" w:rsidP="000F0DA7">
      <w:pPr>
        <w:tabs>
          <w:tab w:val="left" w:pos="4536"/>
          <w:tab w:val="left" w:pos="6804"/>
          <w:tab w:val="left" w:pos="7635"/>
          <w:tab w:val="left" w:pos="8340"/>
        </w:tabs>
        <w:spacing w:line="240" w:lineRule="auto"/>
        <w:jc w:val="center"/>
        <w:rPr>
          <w:rFonts w:eastAsia="黑体" w:cs="Times New Roman"/>
          <w:sz w:val="32"/>
          <w:szCs w:val="32"/>
        </w:rPr>
      </w:pPr>
      <w:r>
        <w:rPr>
          <w:rFonts w:eastAsia="黑体" w:cs="Times New Roman"/>
          <w:sz w:val="32"/>
          <w:szCs w:val="32"/>
        </w:rPr>
        <w:t>关于学</w:t>
      </w:r>
      <w:r>
        <w:rPr>
          <w:rFonts w:eastAsia="黑体" w:cs="Times New Roman" w:hint="eastAsia"/>
          <w:sz w:val="32"/>
          <w:szCs w:val="32"/>
        </w:rPr>
        <w:t>位</w:t>
      </w:r>
      <w:r w:rsidR="000F0DA7" w:rsidRPr="00B207E0">
        <w:rPr>
          <w:rFonts w:eastAsia="黑体" w:cs="Times New Roman"/>
          <w:sz w:val="32"/>
          <w:szCs w:val="32"/>
        </w:rPr>
        <w:t>论文的独创性声明</w:t>
      </w:r>
    </w:p>
    <w:p w14:paraId="1515C2C1"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18EEE8CF" w14:textId="66F388A0"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本人郑重声明：所</w:t>
      </w:r>
      <w:r w:rsidR="00083796">
        <w:rPr>
          <w:rFonts w:eastAsiaTheme="majorEastAsia" w:cs="Times New Roman" w:hint="eastAsia"/>
          <w:szCs w:val="24"/>
        </w:rPr>
        <w:t>呈</w:t>
      </w:r>
      <w:r w:rsidRPr="00B207E0">
        <w:rPr>
          <w:rFonts w:eastAsiaTheme="majorEastAsia" w:cs="Times New Roman"/>
          <w:szCs w:val="24"/>
        </w:rPr>
        <w:t>交的论文是本人在指导教师指导下独立进行研究工作所取得的成果，论文中有关资料和数据是实事求是的。尽我所知，除文中已经加以标注和致谢外，本论文不包含其他人已经发表或撰写的研究成果，也不包</w:t>
      </w:r>
      <w:r w:rsidR="00083796">
        <w:rPr>
          <w:rFonts w:eastAsiaTheme="majorEastAsia" w:cs="Times New Roman" w:hint="eastAsia"/>
          <w:szCs w:val="24"/>
        </w:rPr>
        <w:t>含</w:t>
      </w:r>
      <w:r w:rsidRPr="00B207E0">
        <w:rPr>
          <w:rFonts w:eastAsiaTheme="majorEastAsia" w:cs="Times New Roman"/>
          <w:szCs w:val="24"/>
        </w:rPr>
        <w:t>本人或他人为获得北京航空航天大学或其它教育机构的学位或学历证书而使用过的材料。与我一同工作的同志对研究所做的任何贡献均已在论文中</w:t>
      </w:r>
      <w:proofErr w:type="gramStart"/>
      <w:r w:rsidRPr="00B207E0">
        <w:rPr>
          <w:rFonts w:eastAsiaTheme="majorEastAsia" w:cs="Times New Roman"/>
          <w:szCs w:val="24"/>
        </w:rPr>
        <w:t>作出</w:t>
      </w:r>
      <w:proofErr w:type="gramEnd"/>
      <w:r w:rsidRPr="00B207E0">
        <w:rPr>
          <w:rFonts w:eastAsiaTheme="majorEastAsia" w:cs="Times New Roman"/>
          <w:szCs w:val="24"/>
        </w:rPr>
        <w:t>了明确的说明。</w:t>
      </w:r>
    </w:p>
    <w:p w14:paraId="480AB79A" w14:textId="1EF8DB5B"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若有不实之处，本人愿意承担相关法律责任。</w:t>
      </w:r>
    </w:p>
    <w:p w14:paraId="65268849" w14:textId="77777777"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p>
    <w:p w14:paraId="4C040108" w14:textId="29C66495"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Cs w:val="24"/>
          <w:u w:val="single"/>
        </w:rPr>
        <w:t xml:space="preserve">              </w:t>
      </w:r>
      <w:r w:rsidRPr="00B207E0">
        <w:rPr>
          <w:rFonts w:eastAsiaTheme="majorEastAsia" w:cs="Times New Roman"/>
          <w:szCs w:val="24"/>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1B6F15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2546EB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E5A115B" w14:textId="0553A6C1" w:rsidR="000F0DA7" w:rsidRPr="00B207E0" w:rsidRDefault="00083796"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r>
        <w:rPr>
          <w:rFonts w:eastAsia="黑体" w:cs="Times New Roman"/>
          <w:sz w:val="32"/>
          <w:szCs w:val="32"/>
        </w:rPr>
        <w:t>学</w:t>
      </w:r>
      <w:r>
        <w:rPr>
          <w:rFonts w:eastAsia="黑体" w:cs="Times New Roman" w:hint="eastAsia"/>
          <w:sz w:val="32"/>
          <w:szCs w:val="32"/>
        </w:rPr>
        <w:t>位</w:t>
      </w:r>
      <w:r w:rsidR="000F0DA7" w:rsidRPr="00B207E0">
        <w:rPr>
          <w:rFonts w:eastAsia="黑体" w:cs="Times New Roman"/>
          <w:sz w:val="32"/>
          <w:szCs w:val="32"/>
        </w:rPr>
        <w:t>论文使用授权书</w:t>
      </w:r>
    </w:p>
    <w:p w14:paraId="20589838" w14:textId="77777777" w:rsidR="000F0DA7" w:rsidRPr="00B207E0" w:rsidRDefault="000F0DA7" w:rsidP="00762FF7">
      <w:pPr>
        <w:tabs>
          <w:tab w:val="left" w:pos="4820"/>
          <w:tab w:val="left" w:pos="6096"/>
          <w:tab w:val="left" w:pos="6804"/>
          <w:tab w:val="left" w:pos="7371"/>
          <w:tab w:val="left" w:pos="7635"/>
          <w:tab w:val="left" w:pos="8340"/>
        </w:tabs>
        <w:jc w:val="center"/>
        <w:rPr>
          <w:rFonts w:eastAsia="黑体" w:cs="Times New Roman"/>
          <w:szCs w:val="24"/>
        </w:rPr>
      </w:pPr>
    </w:p>
    <w:p w14:paraId="01D44CC0" w14:textId="790FCF11"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inorEastAsia" w:cs="Times New Roman"/>
          <w:szCs w:val="24"/>
        </w:rPr>
      </w:pPr>
      <w:r w:rsidRPr="00B207E0">
        <w:rPr>
          <w:rFonts w:eastAsiaTheme="minorEastAsia" w:cs="Times New Roman"/>
          <w:szCs w:val="24"/>
        </w:rPr>
        <w:t>本人完全同意北京航空航天大学有权使用本学</w:t>
      </w:r>
      <w:r w:rsidR="00083796">
        <w:rPr>
          <w:rFonts w:eastAsiaTheme="minorEastAsia" w:cs="Times New Roman" w:hint="eastAsia"/>
          <w:szCs w:val="24"/>
        </w:rPr>
        <w:t>位</w:t>
      </w:r>
      <w:r w:rsidRPr="00B207E0">
        <w:rPr>
          <w:rFonts w:eastAsiaTheme="minorEastAsia" w:cs="Times New Roman"/>
          <w:szCs w:val="24"/>
        </w:rPr>
        <w:t>论文（包括但不限于其印刷版和</w:t>
      </w:r>
      <w:r w:rsidR="001E67AD" w:rsidRPr="00B207E0">
        <w:rPr>
          <w:rFonts w:eastAsiaTheme="minorEastAsia" w:cs="Times New Roman"/>
          <w:szCs w:val="24"/>
        </w:rPr>
        <w:t>电子版），</w:t>
      </w:r>
      <w:r w:rsidRPr="00B207E0">
        <w:rPr>
          <w:rFonts w:eastAsiaTheme="minorEastAsia" w:cs="Times New Roman"/>
          <w:szCs w:val="24"/>
        </w:rPr>
        <w:t>使用方式</w:t>
      </w:r>
      <w:r w:rsidR="001E67AD" w:rsidRPr="00B207E0">
        <w:rPr>
          <w:rFonts w:eastAsiaTheme="minorEastAsia" w:cs="Times New Roman"/>
          <w:szCs w:val="24"/>
        </w:rPr>
        <w:t>包括但不限于：保留学</w:t>
      </w:r>
      <w:r w:rsidR="00083796">
        <w:rPr>
          <w:rFonts w:eastAsiaTheme="minorEastAsia" w:cs="Times New Roman" w:hint="eastAsia"/>
          <w:szCs w:val="24"/>
        </w:rPr>
        <w:t>位</w:t>
      </w:r>
      <w:r w:rsidR="001E67AD" w:rsidRPr="00B207E0">
        <w:rPr>
          <w:rFonts w:eastAsiaTheme="minorEastAsia" w:cs="Times New Roman"/>
          <w:szCs w:val="24"/>
        </w:rPr>
        <w:t>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r w:rsidRPr="00B207E0">
        <w:rPr>
          <w:rFonts w:eastAsiaTheme="minorEastAsia" w:cs="Times New Roman"/>
          <w:szCs w:val="24"/>
        </w:rPr>
        <w:t>。</w:t>
      </w:r>
    </w:p>
    <w:p w14:paraId="48912243" w14:textId="7A019E01" w:rsidR="000F0DA7" w:rsidRPr="00B207E0" w:rsidRDefault="001E67AD"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r w:rsidRPr="00B207E0">
        <w:rPr>
          <w:rFonts w:eastAsiaTheme="majorEastAsia" w:cs="Times New Roman"/>
          <w:szCs w:val="24"/>
        </w:rPr>
        <w:t>保密学位论文在解密后的使用授权同上</w:t>
      </w:r>
      <w:r w:rsidR="000F0DA7" w:rsidRPr="00B207E0">
        <w:rPr>
          <w:rFonts w:eastAsiaTheme="majorEastAsia" w:cs="Times New Roman"/>
          <w:szCs w:val="24"/>
        </w:rPr>
        <w:t>。</w:t>
      </w:r>
    </w:p>
    <w:p w14:paraId="02DC4D3F" w14:textId="77777777"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p>
    <w:p w14:paraId="588C1964" w14:textId="20200778"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 w:val="21"/>
          <w:szCs w:val="24"/>
          <w:u w:val="single"/>
        </w:rPr>
        <w:t xml:space="preserve">            </w:t>
      </w:r>
      <w:r w:rsidR="001E67AD" w:rsidRPr="00B207E0">
        <w:rPr>
          <w:rFonts w:eastAsiaTheme="majorEastAsia" w:cs="Times New Roman"/>
          <w:sz w:val="21"/>
          <w:szCs w:val="24"/>
          <w:u w:val="single"/>
        </w:rPr>
        <w:t xml:space="preserve">  </w:t>
      </w:r>
      <w:r w:rsidRPr="00B207E0">
        <w:rPr>
          <w:rFonts w:eastAsiaTheme="majorEastAsia" w:cs="Times New Roman"/>
          <w:sz w:val="21"/>
          <w:szCs w:val="24"/>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3F508141" w14:textId="6A86E940" w:rsidR="001E67AD" w:rsidRPr="00762FF7" w:rsidRDefault="001E67AD" w:rsidP="00762FF7">
      <w:pPr>
        <w:tabs>
          <w:tab w:val="left" w:pos="4820"/>
          <w:tab w:val="left" w:pos="6096"/>
          <w:tab w:val="left" w:pos="6804"/>
          <w:tab w:val="left" w:pos="7371"/>
        </w:tabs>
        <w:ind w:firstLineChars="200" w:firstLine="420"/>
        <w:rPr>
          <w:rFonts w:eastAsiaTheme="majorEastAsia" w:cs="Times New Roman"/>
          <w:sz w:val="21"/>
          <w:szCs w:val="21"/>
        </w:rPr>
      </w:pPr>
      <w:r w:rsidRPr="00762FF7">
        <w:rPr>
          <w:rFonts w:eastAsiaTheme="majorEastAsia" w:cs="Times New Roman"/>
          <w:sz w:val="21"/>
          <w:szCs w:val="21"/>
        </w:rPr>
        <w:t>指导教师签名：</w:t>
      </w:r>
      <w:r w:rsidRPr="00762FF7">
        <w:rPr>
          <w:rFonts w:eastAsiaTheme="majorEastAsia" w:cs="Times New Roman"/>
          <w:sz w:val="21"/>
          <w:szCs w:val="21"/>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85C523D" w14:textId="77777777" w:rsidR="001E67AD" w:rsidRPr="00B207E0" w:rsidRDefault="001E67AD" w:rsidP="001E67AD">
      <w:pPr>
        <w:tabs>
          <w:tab w:val="left" w:pos="4536"/>
          <w:tab w:val="left" w:pos="6237"/>
          <w:tab w:val="left" w:pos="7230"/>
          <w:tab w:val="left" w:pos="8080"/>
        </w:tabs>
        <w:rPr>
          <w:rFonts w:eastAsiaTheme="majorEastAsia" w:cs="Times New Roman"/>
          <w:szCs w:val="24"/>
        </w:rPr>
      </w:pPr>
    </w:p>
    <w:p w14:paraId="40870F22" w14:textId="77777777" w:rsidR="001E67AD" w:rsidRPr="00B207E0" w:rsidRDefault="001E67AD" w:rsidP="001E67AD">
      <w:pPr>
        <w:tabs>
          <w:tab w:val="left" w:pos="4536"/>
          <w:tab w:val="left" w:pos="6237"/>
          <w:tab w:val="left" w:pos="7230"/>
          <w:tab w:val="left" w:pos="8080"/>
        </w:tabs>
        <w:ind w:firstLineChars="200" w:firstLine="480"/>
        <w:rPr>
          <w:rFonts w:eastAsiaTheme="majorEastAsia" w:cs="Times New Roman"/>
          <w:szCs w:val="24"/>
        </w:rPr>
        <w:sectPr w:rsidR="001E67AD" w:rsidRPr="00B207E0" w:rsidSect="005B4437">
          <w:pgSz w:w="11906" w:h="16838" w:code="9"/>
          <w:pgMar w:top="1418" w:right="1418" w:bottom="1418" w:left="1418" w:header="851" w:footer="851" w:gutter="0"/>
          <w:pgNumType w:fmt="upperRoman" w:start="1"/>
          <w:cols w:space="425"/>
          <w:docGrid w:type="linesAndChars" w:linePitch="326"/>
          <w:sectPrChange w:id="8" w:author="Li Jinjie" w:date="2023-05-06T17:20:00Z">
            <w:sectPr w:rsidR="001E67AD" w:rsidRPr="00B207E0" w:rsidSect="005B4437">
              <w:pgMar w:top="1418" w:right="1134" w:bottom="1418" w:left="1701" w:header="851" w:footer="851" w:gutter="0"/>
            </w:sectPr>
          </w:sectPrChange>
        </w:sectPr>
      </w:pPr>
    </w:p>
    <w:p w14:paraId="07719B72" w14:textId="5CB82688" w:rsidR="001E67AD" w:rsidRPr="005C3059" w:rsidRDefault="001E67AD" w:rsidP="005C3059">
      <w:pPr>
        <w:spacing w:line="240" w:lineRule="auto"/>
        <w:jc w:val="center"/>
        <w:rPr>
          <w:rFonts w:ascii="黑体" w:eastAsia="黑体" w:hAnsi="黑体" w:hint="eastAsia"/>
          <w:sz w:val="32"/>
          <w:szCs w:val="32"/>
        </w:rPr>
      </w:pPr>
      <w:bookmarkStart w:id="9" w:name="_Toc467654344"/>
      <w:bookmarkStart w:id="10" w:name="_Toc467679507"/>
      <w:r w:rsidRPr="005C3059">
        <w:rPr>
          <w:rFonts w:ascii="黑体" w:eastAsia="黑体" w:hAnsi="黑体"/>
          <w:sz w:val="32"/>
          <w:szCs w:val="32"/>
        </w:rPr>
        <w:lastRenderedPageBreak/>
        <w:t>摘</w:t>
      </w:r>
      <w:r w:rsidR="00041622" w:rsidRPr="005C3059">
        <w:rPr>
          <w:rFonts w:ascii="黑体" w:eastAsia="黑体" w:hAnsi="黑体"/>
          <w:sz w:val="32"/>
          <w:szCs w:val="32"/>
        </w:rPr>
        <w:t xml:space="preserve">  </w:t>
      </w:r>
      <w:r w:rsidRPr="005C3059">
        <w:rPr>
          <w:rFonts w:ascii="黑体" w:eastAsia="黑体" w:hAnsi="黑体"/>
          <w:sz w:val="32"/>
          <w:szCs w:val="32"/>
        </w:rPr>
        <w:t>要</w:t>
      </w:r>
      <w:bookmarkEnd w:id="9"/>
      <w:bookmarkEnd w:id="10"/>
    </w:p>
    <w:p w14:paraId="3D89B144" w14:textId="77777777" w:rsidR="00D41FCB" w:rsidRDefault="00D41FCB" w:rsidP="001E67AD">
      <w:pPr>
        <w:ind w:firstLineChars="250" w:firstLine="600"/>
        <w:rPr>
          <w:rFonts w:cs="Times New Roman"/>
        </w:rPr>
      </w:pPr>
    </w:p>
    <w:p w14:paraId="46784A97" w14:textId="1B401B48" w:rsidR="00AC692B" w:rsidRDefault="00D41FCB" w:rsidP="00AC692B">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w:t>
      </w:r>
      <w:r w:rsidR="00AC692B">
        <w:rPr>
          <w:rFonts w:cs="Times New Roman" w:hint="eastAsia"/>
        </w:rPr>
        <w:t>本项科研工作的目的和意义</w:t>
      </w:r>
      <w:r w:rsidR="00AC692B">
        <w:rPr>
          <w:rFonts w:cs="Times New Roman"/>
        </w:rPr>
        <w:t>、</w:t>
      </w:r>
      <w:r w:rsidR="00AC692B">
        <w:rPr>
          <w:rFonts w:cs="Times New Roman" w:hint="eastAsia"/>
        </w:rPr>
        <w:t>研究思想和方法、研究成果和结论。博士学位论文必须突出论文的创造性成果，硕士学位论文必须突出论文的新见解。</w:t>
      </w:r>
    </w:p>
    <w:p w14:paraId="6E7CB052" w14:textId="5AADC412" w:rsidR="00AC692B" w:rsidRDefault="00AC692B" w:rsidP="00AC692B">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5747CB77" w14:textId="6D1949E0" w:rsidR="00AC692B" w:rsidRPr="00AC692B" w:rsidRDefault="00AC692B" w:rsidP="00AC692B">
      <w:pPr>
        <w:ind w:firstLineChars="250" w:firstLine="600"/>
        <w:rPr>
          <w:rFonts w:cs="Times New Roman"/>
        </w:rPr>
      </w:pPr>
      <w:r>
        <w:rPr>
          <w:rFonts w:cs="Times New Roman" w:hint="eastAsia"/>
        </w:rPr>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061A993D" w14:textId="660F838C" w:rsidR="00D41FCB" w:rsidRDefault="00D41FCB" w:rsidP="001E67AD">
      <w:pPr>
        <w:ind w:firstLineChars="250" w:firstLine="600"/>
        <w:rPr>
          <w:rFonts w:cs="Times New Roman"/>
        </w:rPr>
      </w:pPr>
      <w:r>
        <w:rPr>
          <w:rFonts w:cs="Times New Roman" w:hint="eastAsia"/>
        </w:rPr>
        <w:t>对于中英文摘要，都必须在摘要的最下方另起一行（↓就是这一行）。</w:t>
      </w:r>
    </w:p>
    <w:p w14:paraId="7C3679B5" w14:textId="77777777" w:rsidR="00D41FCB" w:rsidRPr="00B207E0" w:rsidRDefault="00D41FCB" w:rsidP="001E67AD">
      <w:pPr>
        <w:ind w:firstLineChars="250" w:firstLine="600"/>
        <w:rPr>
          <w:rFonts w:cs="Times New Roman"/>
        </w:rPr>
      </w:pPr>
    </w:p>
    <w:p w14:paraId="2CAD3900" w14:textId="48834750" w:rsidR="001E67AD" w:rsidRPr="00B207E0" w:rsidRDefault="001E67AD" w:rsidP="001E67AD">
      <w:pPr>
        <w:ind w:firstLineChars="200" w:firstLine="480"/>
        <w:rPr>
          <w:rFonts w:eastAsia="黑体" w:cs="Times New Roman"/>
        </w:rPr>
      </w:pPr>
      <w:r w:rsidRPr="00B207E0">
        <w:rPr>
          <w:rFonts w:eastAsia="黑体" w:cs="Times New Roman"/>
        </w:rPr>
        <w:t>关键词：</w:t>
      </w:r>
      <w:r w:rsidR="00B6507A">
        <w:rPr>
          <w:rFonts w:cs="Times New Roman" w:hint="eastAsia"/>
        </w:rPr>
        <w:t>北航</w:t>
      </w:r>
      <w:r w:rsidRPr="00B207E0">
        <w:rPr>
          <w:rFonts w:cs="Times New Roman"/>
        </w:rPr>
        <w:t>，</w:t>
      </w:r>
      <w:r w:rsidR="00B6507A">
        <w:rPr>
          <w:rFonts w:cs="Times New Roman" w:hint="eastAsia"/>
        </w:rPr>
        <w:t>毕业论文</w:t>
      </w:r>
      <w:r w:rsidRPr="00B207E0">
        <w:rPr>
          <w:rFonts w:cs="Times New Roman"/>
        </w:rPr>
        <w:t>，</w:t>
      </w:r>
      <w:r w:rsidR="00B6507A">
        <w:rPr>
          <w:rFonts w:cs="Times New Roman" w:hint="eastAsia"/>
        </w:rPr>
        <w:t>Word</w:t>
      </w:r>
      <w:r w:rsidR="00B6507A">
        <w:rPr>
          <w:rFonts w:cs="Times New Roman" w:hint="eastAsia"/>
        </w:rPr>
        <w:t>模板</w:t>
      </w:r>
    </w:p>
    <w:p w14:paraId="03BD9630" w14:textId="77777777" w:rsidR="00E81FF7" w:rsidRDefault="00E81FF7" w:rsidP="001E67AD">
      <w:pPr>
        <w:rPr>
          <w:ins w:id="11" w:author="chooyy" w:date="2025-03-25T15:15:00Z" w16du:dateUtc="2025-03-25T07:15:00Z"/>
          <w:rFonts w:cs="Times New Roman" w:hint="eastAsia"/>
        </w:rPr>
        <w:sectPr w:rsidR="00E81FF7" w:rsidSect="005B4437">
          <w:headerReference w:type="even" r:id="rId19"/>
          <w:headerReference w:type="default" r:id="rId20"/>
          <w:footerReference w:type="even" r:id="rId21"/>
          <w:footerReference w:type="default" r:id="rId22"/>
          <w:pgSz w:w="11906" w:h="16838" w:code="9"/>
          <w:pgMar w:top="1418" w:right="1418" w:bottom="1418" w:left="1418" w:header="851" w:footer="851" w:gutter="0"/>
          <w:pgNumType w:fmt="upperRoman" w:start="1"/>
          <w:cols w:space="425"/>
          <w:docGrid w:type="linesAndChars" w:linePitch="326"/>
        </w:sectPr>
      </w:pPr>
    </w:p>
    <w:p w14:paraId="0C7082DB" w14:textId="7A2BD2D9" w:rsidR="001E67AD" w:rsidRPr="00B207E0" w:rsidDel="00E81FF7" w:rsidRDefault="001E67AD" w:rsidP="001E67AD">
      <w:pPr>
        <w:rPr>
          <w:del w:id="13" w:author="chooyy" w:date="2025-03-25T15:15:00Z" w16du:dateUtc="2025-03-25T07:15:00Z"/>
          <w:rFonts w:cs="Times New Roman" w:hint="eastAsia"/>
        </w:rPr>
      </w:pPr>
    </w:p>
    <w:p w14:paraId="70ED6880" w14:textId="73598715" w:rsidR="00041622" w:rsidRPr="00B207E0" w:rsidDel="00A05EBB" w:rsidRDefault="00041622" w:rsidP="001E67AD">
      <w:pPr>
        <w:rPr>
          <w:del w:id="14" w:author="chooyy" w:date="2025-03-25T15:27:00Z" w16du:dateUtc="2025-03-25T07:27:00Z"/>
          <w:rFonts w:cs="Times New Roman"/>
        </w:rPr>
      </w:pPr>
      <w:del w:id="15" w:author="chooyy" w:date="2025-03-25T15:14:00Z" w16du:dateUtc="2025-03-25T07:14:00Z">
        <w:r w:rsidRPr="00B207E0" w:rsidDel="00E81FF7">
          <w:rPr>
            <w:rFonts w:cs="Times New Roman"/>
          </w:rPr>
          <w:br w:type="page"/>
        </w:r>
      </w:del>
    </w:p>
    <w:p w14:paraId="5358B478" w14:textId="76E4E4F9" w:rsidR="001E67AD" w:rsidRPr="005C3059" w:rsidRDefault="001E67AD" w:rsidP="00A05EBB">
      <w:pPr>
        <w:jc w:val="center"/>
        <w:rPr>
          <w:b/>
          <w:sz w:val="32"/>
          <w:szCs w:val="32"/>
        </w:rPr>
        <w:pPrChange w:id="16" w:author="chooyy" w:date="2025-03-25T15:27:00Z" w16du:dateUtc="2025-03-25T07:27:00Z">
          <w:pPr>
            <w:spacing w:line="240" w:lineRule="auto"/>
            <w:jc w:val="center"/>
          </w:pPr>
        </w:pPrChange>
      </w:pPr>
      <w:bookmarkStart w:id="17" w:name="_Toc467678590"/>
      <w:bookmarkStart w:id="18" w:name="_Toc467679508"/>
      <w:r w:rsidRPr="005C3059">
        <w:rPr>
          <w:b/>
          <w:sz w:val="32"/>
          <w:szCs w:val="32"/>
        </w:rPr>
        <w:t>Abstract</w:t>
      </w:r>
      <w:bookmarkEnd w:id="17"/>
      <w:bookmarkEnd w:id="18"/>
    </w:p>
    <w:p w14:paraId="51F1E72B" w14:textId="77777777" w:rsidR="001E67AD" w:rsidRPr="00B207E0" w:rsidRDefault="001E67AD" w:rsidP="001E67AD">
      <w:pPr>
        <w:ind w:firstLineChars="200" w:firstLine="480"/>
        <w:rPr>
          <w:rFonts w:cs="Times New Roman"/>
        </w:rPr>
      </w:pPr>
    </w:p>
    <w:p w14:paraId="075AA658" w14:textId="77777777" w:rsidR="00820636" w:rsidRPr="00820636" w:rsidRDefault="00820636" w:rsidP="00820636">
      <w:pPr>
        <w:ind w:firstLineChars="200" w:firstLine="480"/>
        <w:rPr>
          <w:rFonts w:cs="Times New Roman"/>
        </w:rPr>
      </w:pPr>
      <w:r w:rsidRPr="00820636">
        <w:rPr>
          <w:rFonts w:cs="Times New Roman"/>
        </w:rPr>
        <w:t>What were you doing 500 years ago? Oh, that’s right nothing, because you didn’t exist yet. In fact, several generations of your family had yet to leave their mark on the world, but one very special shark may already have been swimming in the chilly North Atlantic at that time, and the incredible animal is somehow still alive today.</w:t>
      </w:r>
    </w:p>
    <w:p w14:paraId="66548A00" w14:textId="56C9A168" w:rsidR="00820636" w:rsidRDefault="00820636" w:rsidP="00820636">
      <w:pPr>
        <w:ind w:firstLineChars="200" w:firstLine="480"/>
        <w:rPr>
          <w:rFonts w:cs="Times New Roman"/>
        </w:rPr>
      </w:pPr>
      <w:r w:rsidRPr="00820636">
        <w:rPr>
          <w:rFonts w:cs="Times New Roman"/>
        </w:rPr>
        <w:t>Scientists studying Greenland sharks observed the particularly old specimen just recently, and after studying it they’ve determined that the creature is approximately 272 to 512 years old. That’s an absolutely insane figure, and if its age lands towards the higher end, it makes the animal the oldest observed living vertebrate on the entire planet.</w:t>
      </w:r>
    </w:p>
    <w:p w14:paraId="1041EEA6" w14:textId="50B9EE86" w:rsidR="00820636" w:rsidRDefault="00820636" w:rsidP="00820636">
      <w:pPr>
        <w:ind w:firstLineChars="200" w:firstLine="480"/>
        <w:rPr>
          <w:rFonts w:cs="Times New Roman"/>
        </w:rPr>
      </w:pPr>
      <w:r w:rsidRPr="00820636">
        <w:rPr>
          <w:rFonts w:cs="Times New Roman"/>
        </w:rPr>
        <w:t>Greenland sharks are an incredible species in a number of ways, but most notable is its longevity. The sharks are well over 100 years old before even reaching sexual maturity, and regularly live for centuries. This particularly old specimen, along with 27 others, were analyzed using radiocarbon dating. The reading came back at around 392 years, but potential margin of error means the animal’s true age is somewhere between 272 and 512.</w:t>
      </w:r>
    </w:p>
    <w:p w14:paraId="41F21B65" w14:textId="77777777" w:rsidR="00820636" w:rsidRPr="00820636" w:rsidRDefault="00820636" w:rsidP="00820636">
      <w:pPr>
        <w:ind w:firstLineChars="200" w:firstLine="480"/>
        <w:rPr>
          <w:rFonts w:cs="Times New Roman"/>
        </w:rPr>
      </w:pPr>
      <w:r w:rsidRPr="00820636">
        <w:rPr>
          <w:rFonts w:cs="Times New Roman"/>
        </w:rPr>
        <w:t>The shark, which is a female, measures an impressive 18 feet long. That’s pretty large, but it might not sound particularly large for an ocean-dwelling creature that lives hundreds of years. That is, until you consider that the Greenland shark only grows around one centimeter per year. With that in mind, 18 feet is actually downright massive.</w:t>
      </w:r>
    </w:p>
    <w:p w14:paraId="4C6CFDF1" w14:textId="480457B2" w:rsidR="00820636" w:rsidRDefault="00820636" w:rsidP="00820636">
      <w:pPr>
        <w:ind w:firstLineChars="200" w:firstLine="480"/>
        <w:rPr>
          <w:rFonts w:cs="Times New Roman"/>
        </w:rPr>
      </w:pPr>
      <w:r w:rsidRPr="00820636">
        <w:rPr>
          <w:rFonts w:cs="Times New Roman"/>
        </w:rPr>
        <w:t>As for how this particular shark species manages to live so incredibly long, scientists attribute a lot of its longevity to its sluggish metabolism, as well as its environment. The frigid waters where the sharks thrive is thought to increase overall lifespan in a variety of ways. Past research has shown that cold environments can help slow aging, and these centuries-old sharks are most certainly benefiting from their chilly surroundings.</w:t>
      </w:r>
    </w:p>
    <w:p w14:paraId="69A52459" w14:textId="7D64B82E" w:rsidR="00820636" w:rsidRPr="00820636" w:rsidRDefault="00820636" w:rsidP="00820636">
      <w:pPr>
        <w:ind w:firstLineChars="200" w:firstLine="480"/>
        <w:rPr>
          <w:rFonts w:cs="Times New Roman"/>
        </w:rPr>
      </w:pPr>
      <w:r>
        <w:rPr>
          <w:rFonts w:cs="Times New Roman" w:hint="eastAsia"/>
        </w:rPr>
        <w:t>--</w:t>
      </w:r>
      <w:r>
        <w:rPr>
          <w:rFonts w:cs="Times New Roman"/>
        </w:rPr>
        <w:t xml:space="preserve">Online news </w:t>
      </w:r>
      <w:r w:rsidRPr="00AE1188">
        <w:rPr>
          <w:rFonts w:cs="Times New Roman"/>
          <w:i/>
        </w:rPr>
        <w:t>Scientists find incredible shark that may be over 500 years old and still kicking</w:t>
      </w:r>
      <w:r w:rsidRPr="00820636">
        <w:rPr>
          <w:rFonts w:cs="Times New Roman"/>
        </w:rPr>
        <w:t>,</w:t>
      </w:r>
      <w:r>
        <w:rPr>
          <w:rFonts w:cs="Times New Roman"/>
        </w:rPr>
        <w:t xml:space="preserve"> 12.16.2017. (</w:t>
      </w:r>
      <w:hyperlink r:id="rId23" w:history="1">
        <w:r w:rsidRPr="00C2317C">
          <w:rPr>
            <w:rStyle w:val="a8"/>
            <w:rFonts w:cs="Times New Roman"/>
          </w:rPr>
          <w:t>http://bgr.com/2017/12/14/oldest-shark-greenland-512-years-old/</w:t>
        </w:r>
      </w:hyperlink>
      <w:r>
        <w:rPr>
          <w:rFonts w:cs="Times New Roman"/>
        </w:rPr>
        <w:t>)</w:t>
      </w:r>
    </w:p>
    <w:p w14:paraId="437ADD5B" w14:textId="6D15546B" w:rsidR="001E67AD" w:rsidRPr="00B207E0" w:rsidRDefault="001E67AD" w:rsidP="001E67AD">
      <w:pPr>
        <w:ind w:firstLineChars="200" w:firstLine="480"/>
        <w:rPr>
          <w:rFonts w:cs="Times New Roman"/>
        </w:rPr>
      </w:pPr>
    </w:p>
    <w:p w14:paraId="3D86116B" w14:textId="77777777" w:rsidR="00E81FF7" w:rsidRDefault="001E67AD" w:rsidP="00820636">
      <w:pPr>
        <w:ind w:firstLineChars="200" w:firstLine="482"/>
        <w:rPr>
          <w:ins w:id="19" w:author="chooyy" w:date="2025-03-25T15:15:00Z" w16du:dateUtc="2025-03-25T07:15:00Z"/>
          <w:rFonts w:cs="Times New Roman"/>
        </w:rPr>
      </w:pPr>
      <w:r w:rsidRPr="00B207E0">
        <w:rPr>
          <w:rFonts w:cs="Times New Roman"/>
          <w:b/>
        </w:rPr>
        <w:t>Key</w:t>
      </w:r>
      <w:del w:id="20" w:author="chooyy" w:date="2025-03-25T15:15:00Z" w16du:dateUtc="2025-03-25T07:15:00Z">
        <w:r w:rsidRPr="00B207E0" w:rsidDel="00E81FF7">
          <w:rPr>
            <w:rFonts w:cs="Times New Roman"/>
            <w:b/>
          </w:rPr>
          <w:delText xml:space="preserve"> </w:delText>
        </w:r>
      </w:del>
      <w:r w:rsidRPr="00B207E0">
        <w:rPr>
          <w:rFonts w:cs="Times New Roman"/>
          <w:b/>
        </w:rPr>
        <w:t>words:</w:t>
      </w:r>
      <w:r w:rsidRPr="00B207E0">
        <w:rPr>
          <w:rFonts w:cs="Times New Roman"/>
        </w:rPr>
        <w:t xml:space="preserve"> </w:t>
      </w:r>
      <w:r w:rsidR="00820636">
        <w:rPr>
          <w:rFonts w:cs="Times New Roman"/>
          <w:kern w:val="0"/>
          <w:szCs w:val="21"/>
        </w:rPr>
        <w:t>News</w:t>
      </w:r>
      <w:r w:rsidRPr="00B207E0">
        <w:rPr>
          <w:rFonts w:cs="Times New Roman"/>
        </w:rPr>
        <w:t xml:space="preserve">, </w:t>
      </w:r>
      <w:r w:rsidR="00820636">
        <w:rPr>
          <w:rFonts w:cs="Times New Roman"/>
        </w:rPr>
        <w:t>BGR</w:t>
      </w:r>
      <w:r w:rsidRPr="00B207E0">
        <w:rPr>
          <w:rFonts w:cs="Times New Roman"/>
        </w:rPr>
        <w:t xml:space="preserve">, </w:t>
      </w:r>
      <w:r w:rsidR="00820636">
        <w:rPr>
          <w:rFonts w:cs="Times New Roman"/>
        </w:rPr>
        <w:t>Shark</w:t>
      </w:r>
    </w:p>
    <w:p w14:paraId="4F3C461A" w14:textId="77777777" w:rsidR="00E81FF7" w:rsidRDefault="00872693" w:rsidP="00820636">
      <w:pPr>
        <w:ind w:firstLineChars="200" w:firstLine="480"/>
        <w:rPr>
          <w:ins w:id="21" w:author="chooyy" w:date="2025-03-25T15:15:00Z" w16du:dateUtc="2025-03-25T07:15:00Z"/>
          <w:rFonts w:cs="Times New Roman"/>
        </w:rPr>
        <w:sectPr w:rsidR="00E81FF7" w:rsidSect="005B4437">
          <w:pgSz w:w="11906" w:h="16838" w:code="9"/>
          <w:pgMar w:top="1418" w:right="1418" w:bottom="1418" w:left="1418" w:header="851" w:footer="851" w:gutter="0"/>
          <w:pgNumType w:fmt="upperRoman" w:start="1"/>
          <w:cols w:space="425"/>
          <w:docGrid w:type="linesAndChars" w:linePitch="326"/>
        </w:sectPr>
      </w:pPr>
      <w:del w:id="22" w:author="chooyy" w:date="2025-03-25T15:15:00Z" w16du:dateUtc="2025-03-25T07:15:00Z">
        <w:r w:rsidRPr="00B207E0" w:rsidDel="00E81FF7">
          <w:rPr>
            <w:rFonts w:cs="Times New Roman"/>
          </w:rPr>
          <w:br w:type="page"/>
        </w:r>
      </w:del>
    </w:p>
    <w:p w14:paraId="297DC461" w14:textId="1875505A" w:rsidR="00872693" w:rsidRPr="00B207E0" w:rsidDel="008A3098" w:rsidRDefault="00872693" w:rsidP="00820636">
      <w:pPr>
        <w:ind w:firstLineChars="200" w:firstLine="480"/>
        <w:rPr>
          <w:del w:id="23" w:author="chooyy" w:date="2025-03-25T15:22:00Z" w16du:dateUtc="2025-03-25T07:22:00Z"/>
          <w:rFonts w:cs="Times New Roman"/>
        </w:rPr>
      </w:pPr>
    </w:p>
    <w:bookmarkStart w:id="24" w:name="_Toc467679509" w:displacedByCustomXml="next"/>
    <w:bookmarkStart w:id="25" w:name="_Hlk85060570" w:displacedByCustomXml="next"/>
    <w:sdt>
      <w:sdtPr>
        <w:rPr>
          <w:rFonts w:eastAsia="宋体" w:cs="Times New Roman"/>
          <w:b/>
          <w:bCs/>
          <w:sz w:val="36"/>
          <w:szCs w:val="36"/>
          <w:lang w:val="zh-CN"/>
        </w:rPr>
        <w:id w:val="-2129690008"/>
        <w:docPartObj>
          <w:docPartGallery w:val="Table of Contents"/>
          <w:docPartUnique/>
        </w:docPartObj>
      </w:sdtPr>
      <w:sdtEndPr>
        <w:rPr>
          <w:bCs w:val="0"/>
          <w:sz w:val="24"/>
          <w:szCs w:val="22"/>
        </w:rPr>
      </w:sdtEndPr>
      <w:sdtContent>
        <w:bookmarkEnd w:id="24" w:displacedByCustomXml="prev"/>
        <w:p w14:paraId="3EFC9749" w14:textId="17CCDE86" w:rsidR="005C3059" w:rsidRPr="005C3059" w:rsidRDefault="005C3059" w:rsidP="005C3059">
          <w:pPr>
            <w:pStyle w:val="TOC1"/>
            <w:spacing w:before="163" w:afterLines="50" w:after="163"/>
            <w:jc w:val="center"/>
            <w:rPr>
              <w:rFonts w:ascii="黑体" w:hAnsi="黑体" w:cs="Times New Roman" w:hint="eastAsia"/>
              <w:bCs/>
              <w:sz w:val="36"/>
              <w:szCs w:val="36"/>
              <w:lang w:val="zh-CN"/>
            </w:rPr>
          </w:pPr>
          <w:r w:rsidRPr="005C3059">
            <w:rPr>
              <w:rFonts w:ascii="黑体" w:hAnsi="黑体" w:cs="Times New Roman" w:hint="eastAsia"/>
              <w:bCs/>
              <w:sz w:val="36"/>
              <w:szCs w:val="36"/>
              <w:lang w:val="zh-CN"/>
            </w:rPr>
            <w:t>目  录</w:t>
          </w:r>
        </w:p>
        <w:p w14:paraId="77820BD2" w14:textId="654F82B3" w:rsidR="00792D07" w:rsidRDefault="009A2A98">
          <w:pPr>
            <w:pStyle w:val="TOC1"/>
            <w:tabs>
              <w:tab w:val="left" w:pos="1050"/>
            </w:tabs>
            <w:spacing w:before="163"/>
            <w:rPr>
              <w:rFonts w:asciiTheme="minorHAnsi" w:eastAsiaTheme="minorEastAsia" w:hAnsiTheme="minorHAnsi"/>
              <w:noProof/>
              <w:sz w:val="21"/>
            </w:rPr>
          </w:pPr>
          <w:r w:rsidRPr="00B207E0">
            <w:rPr>
              <w:rFonts w:cs="Times New Roman"/>
            </w:rPr>
            <w:fldChar w:fldCharType="begin"/>
          </w:r>
          <w:r w:rsidRPr="00B207E0">
            <w:rPr>
              <w:rFonts w:cs="Times New Roman"/>
            </w:rPr>
            <w:instrText xml:space="preserve"> TOC \o "1-3" \h \z \u </w:instrText>
          </w:r>
          <w:r w:rsidRPr="00B207E0">
            <w:rPr>
              <w:rFonts w:cs="Times New Roman"/>
            </w:rPr>
            <w:fldChar w:fldCharType="separate"/>
          </w:r>
          <w:r w:rsidR="00667830">
            <w:rPr>
              <w:noProof/>
            </w:rPr>
            <w:fldChar w:fldCharType="begin"/>
          </w:r>
          <w:r w:rsidR="00667830">
            <w:rPr>
              <w:noProof/>
            </w:rPr>
            <w:instrText xml:space="preserve"> HYPERLINK \l "_Toc85060893" </w:instrText>
          </w:r>
          <w:r w:rsidR="00667830">
            <w:rPr>
              <w:noProof/>
            </w:rPr>
          </w:r>
          <w:r w:rsidR="00667830">
            <w:rPr>
              <w:noProof/>
            </w:rPr>
            <w:fldChar w:fldCharType="separate"/>
          </w:r>
          <w:r w:rsidR="00792D07" w:rsidRPr="00F05228">
            <w:rPr>
              <w:rStyle w:val="a8"/>
              <w:rFonts w:cs="Times New Roman"/>
              <w:noProof/>
            </w:rPr>
            <w:t>第一章</w:t>
          </w:r>
          <w:r w:rsidR="00792D07">
            <w:rPr>
              <w:rFonts w:asciiTheme="minorHAnsi" w:eastAsiaTheme="minorEastAsia" w:hAnsiTheme="minorHAnsi"/>
              <w:noProof/>
              <w:sz w:val="21"/>
            </w:rPr>
            <w:tab/>
          </w:r>
          <w:r w:rsidR="00792D07" w:rsidRPr="00F05228">
            <w:rPr>
              <w:rStyle w:val="a8"/>
              <w:rFonts w:cs="Times New Roman"/>
              <w:noProof/>
            </w:rPr>
            <w:t>绪论</w:t>
          </w:r>
          <w:r w:rsidR="00792D07">
            <w:rPr>
              <w:noProof/>
              <w:webHidden/>
            </w:rPr>
            <w:tab/>
          </w:r>
          <w:r w:rsidR="00792D07">
            <w:rPr>
              <w:noProof/>
              <w:webHidden/>
            </w:rPr>
            <w:fldChar w:fldCharType="begin"/>
          </w:r>
          <w:r w:rsidR="00792D07">
            <w:rPr>
              <w:noProof/>
              <w:webHidden/>
            </w:rPr>
            <w:instrText xml:space="preserve"> PAGEREF _Toc85060893 \h </w:instrText>
          </w:r>
          <w:r w:rsidR="00792D07">
            <w:rPr>
              <w:noProof/>
              <w:webHidden/>
            </w:rPr>
          </w:r>
          <w:r w:rsidR="00792D07">
            <w:rPr>
              <w:noProof/>
              <w:webHidden/>
            </w:rPr>
            <w:fldChar w:fldCharType="separate"/>
          </w:r>
          <w:ins w:id="26" w:author="chooyy" w:date="2025-03-25T15:28:00Z" w16du:dateUtc="2025-03-25T07:28:00Z">
            <w:r w:rsidR="009B127A">
              <w:rPr>
                <w:noProof/>
                <w:webHidden/>
              </w:rPr>
              <w:t>1</w:t>
            </w:r>
          </w:ins>
          <w:ins w:id="27" w:author="Li Jinjie" w:date="2023-05-06T18:04:00Z">
            <w:del w:id="28" w:author="chooyy" w:date="2025-03-25T15:28:00Z" w16du:dateUtc="2025-03-25T07:28:00Z">
              <w:r w:rsidR="0040222C" w:rsidDel="009B127A">
                <w:rPr>
                  <w:noProof/>
                  <w:webHidden/>
                </w:rPr>
                <w:delText>1</w:delText>
              </w:r>
            </w:del>
          </w:ins>
          <w:del w:id="29" w:author="chooyy" w:date="2025-03-25T15:28:00Z" w16du:dateUtc="2025-03-25T07:28:00Z">
            <w:r w:rsidR="00792D07" w:rsidDel="009B127A">
              <w:rPr>
                <w:noProof/>
                <w:webHidden/>
              </w:rPr>
              <w:delText>8</w:delText>
            </w:r>
          </w:del>
          <w:r w:rsidR="00792D07">
            <w:rPr>
              <w:noProof/>
              <w:webHidden/>
            </w:rPr>
            <w:fldChar w:fldCharType="end"/>
          </w:r>
          <w:r w:rsidR="00667830">
            <w:rPr>
              <w:noProof/>
            </w:rPr>
            <w:fldChar w:fldCharType="end"/>
          </w:r>
        </w:p>
        <w:p w14:paraId="530C78FE" w14:textId="3655E837"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"_Toc85060894" </w:instrText>
          </w:r>
          <w:r>
            <w:rPr>
              <w:noProof/>
            </w:rPr>
          </w:r>
          <w:r>
            <w:rPr>
              <w:noProof/>
            </w:rPr>
            <w:fldChar w:fldCharType="separate"/>
          </w:r>
          <w:r w:rsidR="00792D07" w:rsidRPr="00F05228">
            <w:rPr>
              <w:rStyle w:val="a8"/>
              <w:rFonts w:cs="Times New Roman"/>
              <w:noProof/>
            </w:rPr>
            <w:t>1.1</w:t>
          </w:r>
          <w:r w:rsidR="00792D07">
            <w:rPr>
              <w:rFonts w:asciiTheme="minorHAnsi" w:eastAsiaTheme="minorEastAsia" w:hAnsiTheme="minorHAnsi"/>
              <w:noProof/>
              <w:sz w:val="21"/>
            </w:rPr>
            <w:tab/>
          </w:r>
          <w:r w:rsidR="00792D07" w:rsidRPr="00F05228">
            <w:rPr>
              <w:rStyle w:val="a8"/>
              <w:rFonts w:cs="Times New Roman"/>
              <w:noProof/>
            </w:rPr>
            <w:t>简述</w:t>
          </w:r>
          <w:r w:rsidR="00792D07">
            <w:rPr>
              <w:noProof/>
              <w:webHidden/>
            </w:rPr>
            <w:tab/>
          </w:r>
          <w:r w:rsidR="00792D07">
            <w:rPr>
              <w:noProof/>
              <w:webHidden/>
            </w:rPr>
            <w:fldChar w:fldCharType="begin"/>
          </w:r>
          <w:r w:rsidR="00792D07">
            <w:rPr>
              <w:noProof/>
              <w:webHidden/>
            </w:rPr>
            <w:instrText xml:space="preserve"> PAGEREF _Toc85060894 \h </w:instrText>
          </w:r>
          <w:r w:rsidR="00792D07">
            <w:rPr>
              <w:noProof/>
              <w:webHidden/>
            </w:rPr>
          </w:r>
          <w:r w:rsidR="00792D07">
            <w:rPr>
              <w:noProof/>
              <w:webHidden/>
            </w:rPr>
            <w:fldChar w:fldCharType="separate"/>
          </w:r>
          <w:ins w:id="30" w:author="chooyy" w:date="2025-03-25T15:28:00Z" w16du:dateUtc="2025-03-25T07:28:00Z">
            <w:r w:rsidR="009B127A">
              <w:rPr>
                <w:noProof/>
                <w:webHidden/>
              </w:rPr>
              <w:t>1</w:t>
            </w:r>
          </w:ins>
          <w:ins w:id="31" w:author="Li Jinjie" w:date="2023-05-06T18:04:00Z">
            <w:del w:id="32" w:author="chooyy" w:date="2025-03-25T15:28:00Z" w16du:dateUtc="2025-03-25T07:28:00Z">
              <w:r w:rsidR="0040222C" w:rsidDel="009B127A">
                <w:rPr>
                  <w:noProof/>
                  <w:webHidden/>
                </w:rPr>
                <w:delText>1</w:delText>
              </w:r>
            </w:del>
          </w:ins>
          <w:del w:id="33" w:author="chooyy" w:date="2025-03-25T15:28:00Z" w16du:dateUtc="2025-03-25T07:28:00Z">
            <w:r w:rsidR="00792D07" w:rsidDel="009B127A">
              <w:rPr>
                <w:noProof/>
                <w:webHidden/>
              </w:rPr>
              <w:delText>8</w:delText>
            </w:r>
          </w:del>
          <w:r w:rsidR="00792D07">
            <w:rPr>
              <w:noProof/>
              <w:webHidden/>
            </w:rPr>
            <w:fldChar w:fldCharType="end"/>
          </w:r>
          <w:r>
            <w:rPr>
              <w:noProof/>
            </w:rPr>
            <w:fldChar w:fldCharType="end"/>
          </w:r>
        </w:p>
        <w:p w14:paraId="208A82DD" w14:textId="18BA61FF"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"_Toc85060895" </w:instrText>
          </w:r>
          <w:r>
            <w:rPr>
              <w:noProof/>
            </w:rPr>
          </w:r>
          <w:r>
            <w:rPr>
              <w:noProof/>
            </w:rPr>
            <w:fldChar w:fldCharType="separate"/>
          </w:r>
          <w:r w:rsidR="00792D07" w:rsidRPr="00F05228">
            <w:rPr>
              <w:rStyle w:val="a8"/>
              <w:rFonts w:cs="Times New Roman"/>
              <w:noProof/>
            </w:rPr>
            <w:t>1.2</w:t>
          </w:r>
          <w:r w:rsidR="00792D07">
            <w:rPr>
              <w:rFonts w:asciiTheme="minorHAnsi" w:eastAsiaTheme="minorEastAsia" w:hAnsiTheme="minorHAnsi"/>
              <w:noProof/>
              <w:sz w:val="21"/>
            </w:rPr>
            <w:tab/>
          </w:r>
          <w:r w:rsidR="00792D07" w:rsidRPr="00F05228">
            <w:rPr>
              <w:rStyle w:val="a8"/>
              <w:rFonts w:cs="Times New Roman"/>
              <w:noProof/>
            </w:rPr>
            <w:t>概述</w:t>
          </w:r>
          <w:r w:rsidR="00792D07">
            <w:rPr>
              <w:noProof/>
              <w:webHidden/>
            </w:rPr>
            <w:tab/>
          </w:r>
          <w:r w:rsidR="00792D07">
            <w:rPr>
              <w:noProof/>
              <w:webHidden/>
            </w:rPr>
            <w:fldChar w:fldCharType="begin"/>
          </w:r>
          <w:r w:rsidR="00792D07">
            <w:rPr>
              <w:noProof/>
              <w:webHidden/>
            </w:rPr>
            <w:instrText xml:space="preserve"> PAGEREF _Toc85060895 \h </w:instrText>
          </w:r>
          <w:r w:rsidR="00792D07">
            <w:rPr>
              <w:noProof/>
              <w:webHidden/>
            </w:rPr>
          </w:r>
          <w:r w:rsidR="00792D07">
            <w:rPr>
              <w:noProof/>
              <w:webHidden/>
            </w:rPr>
            <w:fldChar w:fldCharType="separate"/>
          </w:r>
          <w:ins w:id="34" w:author="chooyy" w:date="2025-03-25T15:28:00Z" w16du:dateUtc="2025-03-25T07:28:00Z">
            <w:r w:rsidR="009B127A">
              <w:rPr>
                <w:noProof/>
                <w:webHidden/>
              </w:rPr>
              <w:t>1</w:t>
            </w:r>
          </w:ins>
          <w:ins w:id="35" w:author="Li Jinjie" w:date="2023-05-06T18:04:00Z">
            <w:del w:id="36" w:author="chooyy" w:date="2025-03-25T15:28:00Z" w16du:dateUtc="2025-03-25T07:28:00Z">
              <w:r w:rsidR="0040222C" w:rsidDel="009B127A">
                <w:rPr>
                  <w:noProof/>
                  <w:webHidden/>
                </w:rPr>
                <w:delText>1</w:delText>
              </w:r>
            </w:del>
          </w:ins>
          <w:del w:id="37" w:author="chooyy" w:date="2025-03-25T15:28:00Z" w16du:dateUtc="2025-03-25T07:28:00Z">
            <w:r w:rsidR="00792D07" w:rsidDel="009B127A">
              <w:rPr>
                <w:noProof/>
                <w:webHidden/>
              </w:rPr>
              <w:delText>8</w:delText>
            </w:r>
          </w:del>
          <w:r w:rsidR="00792D07">
            <w:rPr>
              <w:noProof/>
              <w:webHidden/>
            </w:rPr>
            <w:fldChar w:fldCharType="end"/>
          </w:r>
          <w:r>
            <w:rPr>
              <w:noProof/>
            </w:rPr>
            <w:fldChar w:fldCharType="end"/>
          </w:r>
        </w:p>
        <w:p w14:paraId="7CCB22E9" w14:textId="414E2936"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"_Toc85060896" </w:instrText>
          </w:r>
          <w:r>
            <w:rPr>
              <w:noProof/>
            </w:rPr>
          </w:r>
          <w:r>
            <w:rPr>
              <w:noProof/>
            </w:rPr>
            <w:fldChar w:fldCharType="separate"/>
          </w:r>
          <w:r w:rsidR="00792D07" w:rsidRPr="00F05228">
            <w:rPr>
              <w:rStyle w:val="a8"/>
              <w:rFonts w:cs="Times New Roman"/>
              <w:noProof/>
            </w:rPr>
            <w:t>1.3</w:t>
          </w:r>
          <w:r w:rsidR="00792D07">
            <w:rPr>
              <w:rFonts w:asciiTheme="minorHAnsi" w:eastAsiaTheme="minorEastAsia" w:hAnsiTheme="minorHAnsi"/>
              <w:noProof/>
              <w:sz w:val="21"/>
            </w:rPr>
            <w:tab/>
          </w:r>
          <w:r w:rsidR="00792D07" w:rsidRPr="00F05228">
            <w:rPr>
              <w:rStyle w:val="a8"/>
              <w:rFonts w:cs="Times New Roman"/>
              <w:noProof/>
            </w:rPr>
            <w:t>基本要求</w:t>
          </w:r>
          <w:r w:rsidR="00792D07">
            <w:rPr>
              <w:noProof/>
              <w:webHidden/>
            </w:rPr>
            <w:tab/>
          </w:r>
          <w:r w:rsidR="00792D07">
            <w:rPr>
              <w:noProof/>
              <w:webHidden/>
            </w:rPr>
            <w:fldChar w:fldCharType="begin"/>
          </w:r>
          <w:r w:rsidR="00792D07">
            <w:rPr>
              <w:noProof/>
              <w:webHidden/>
            </w:rPr>
            <w:instrText xml:space="preserve"> PAGEREF _Toc85060896 \h </w:instrText>
          </w:r>
          <w:r w:rsidR="00792D07">
            <w:rPr>
              <w:noProof/>
              <w:webHidden/>
            </w:rPr>
          </w:r>
          <w:r w:rsidR="00792D07">
            <w:rPr>
              <w:noProof/>
              <w:webHidden/>
            </w:rPr>
            <w:fldChar w:fldCharType="separate"/>
          </w:r>
          <w:ins w:id="38" w:author="chooyy" w:date="2025-03-25T15:28:00Z" w16du:dateUtc="2025-03-25T07:28:00Z">
            <w:r w:rsidR="009B127A">
              <w:rPr>
                <w:noProof/>
                <w:webHidden/>
              </w:rPr>
              <w:t>1</w:t>
            </w:r>
          </w:ins>
          <w:ins w:id="39" w:author="Li Jinjie" w:date="2023-05-06T18:04:00Z">
            <w:del w:id="40" w:author="chooyy" w:date="2025-03-25T15:28:00Z" w16du:dateUtc="2025-03-25T07:28:00Z">
              <w:r w:rsidR="0040222C" w:rsidDel="009B127A">
                <w:rPr>
                  <w:noProof/>
                  <w:webHidden/>
                </w:rPr>
                <w:delText>1</w:delText>
              </w:r>
            </w:del>
          </w:ins>
          <w:del w:id="41" w:author="chooyy" w:date="2025-03-25T15:28:00Z" w16du:dateUtc="2025-03-25T07:28:00Z">
            <w:r w:rsidR="00792D07" w:rsidDel="009B127A">
              <w:rPr>
                <w:noProof/>
                <w:webHidden/>
              </w:rPr>
              <w:delText>8</w:delText>
            </w:r>
          </w:del>
          <w:r w:rsidR="00792D07">
            <w:rPr>
              <w:noProof/>
              <w:webHidden/>
            </w:rPr>
            <w:fldChar w:fldCharType="end"/>
          </w:r>
          <w:r>
            <w:rPr>
              <w:noProof/>
            </w:rPr>
            <w:fldChar w:fldCharType="end"/>
          </w:r>
        </w:p>
        <w:p w14:paraId="1807418E" w14:textId="6E8FD195" w:rsidR="00792D07" w:rsidRDefault="00667830">
          <w:pPr>
            <w:pStyle w:val="TOC1"/>
            <w:tabs>
              <w:tab w:val="left" w:pos="1050"/>
            </w:tabs>
            <w:spacing w:before="163"/>
            <w:rPr>
              <w:rFonts w:asciiTheme="minorHAnsi" w:eastAsiaTheme="minorEastAsia" w:hAnsiTheme="minorHAnsi"/>
              <w:noProof/>
              <w:sz w:val="21"/>
            </w:rPr>
          </w:pPr>
          <w:r>
            <w:rPr>
              <w:noProof/>
            </w:rPr>
            <w:fldChar w:fldCharType="begin"/>
          </w:r>
          <w:r>
            <w:rPr>
              <w:noProof/>
            </w:rPr>
            <w:instrText xml:space="preserve"> HYPERLINK \l "_Toc85060897" </w:instrText>
          </w:r>
          <w:r>
            <w:rPr>
              <w:noProof/>
            </w:rPr>
          </w:r>
          <w:r>
            <w:rPr>
              <w:noProof/>
            </w:rPr>
            <w:fldChar w:fldCharType="separate"/>
          </w:r>
          <w:r w:rsidR="00792D07" w:rsidRPr="00F05228">
            <w:rPr>
              <w:rStyle w:val="a8"/>
              <w:noProof/>
            </w:rPr>
            <w:t>第二章</w:t>
          </w:r>
          <w:r w:rsidR="00792D07">
            <w:rPr>
              <w:rFonts w:asciiTheme="minorHAnsi" w:eastAsiaTheme="minorEastAsia" w:hAnsiTheme="minorHAnsi"/>
              <w:noProof/>
              <w:sz w:val="21"/>
            </w:rPr>
            <w:tab/>
          </w:r>
          <w:r w:rsidR="00792D07" w:rsidRPr="00F05228">
            <w:rPr>
              <w:rStyle w:val="a8"/>
              <w:noProof/>
            </w:rPr>
            <w:t>论文内容要求</w:t>
          </w:r>
          <w:r w:rsidR="00792D07">
            <w:rPr>
              <w:noProof/>
              <w:webHidden/>
            </w:rPr>
            <w:tab/>
          </w:r>
          <w:r w:rsidR="00792D07">
            <w:rPr>
              <w:noProof/>
              <w:webHidden/>
            </w:rPr>
            <w:fldChar w:fldCharType="begin"/>
          </w:r>
          <w:r w:rsidR="00792D07">
            <w:rPr>
              <w:noProof/>
              <w:webHidden/>
            </w:rPr>
            <w:instrText xml:space="preserve"> PAGEREF _Toc85060897 \h </w:instrText>
          </w:r>
          <w:r w:rsidR="00792D07">
            <w:rPr>
              <w:noProof/>
              <w:webHidden/>
            </w:rPr>
          </w:r>
          <w:r w:rsidR="00792D07">
            <w:rPr>
              <w:noProof/>
              <w:webHidden/>
            </w:rPr>
            <w:fldChar w:fldCharType="separate"/>
          </w:r>
          <w:ins w:id="42" w:author="chooyy" w:date="2025-03-25T15:28:00Z" w16du:dateUtc="2025-03-25T07:28:00Z">
            <w:r w:rsidR="009B127A">
              <w:rPr>
                <w:noProof/>
                <w:webHidden/>
              </w:rPr>
              <w:t>3</w:t>
            </w:r>
          </w:ins>
          <w:ins w:id="43" w:author="Li Jinjie" w:date="2023-05-06T18:04:00Z">
            <w:del w:id="44" w:author="chooyy" w:date="2025-03-25T15:28:00Z" w16du:dateUtc="2025-03-25T07:28:00Z">
              <w:r w:rsidR="0040222C" w:rsidDel="009B127A">
                <w:rPr>
                  <w:noProof/>
                  <w:webHidden/>
                </w:rPr>
                <w:delText>3</w:delText>
              </w:r>
            </w:del>
          </w:ins>
          <w:del w:id="45" w:author="chooyy" w:date="2025-03-25T15:28:00Z" w16du:dateUtc="2025-03-25T07:28:00Z">
            <w:r w:rsidR="00792D07" w:rsidDel="009B127A">
              <w:rPr>
                <w:noProof/>
                <w:webHidden/>
              </w:rPr>
              <w:delText>10</w:delText>
            </w:r>
          </w:del>
          <w:r w:rsidR="00792D07">
            <w:rPr>
              <w:noProof/>
              <w:webHidden/>
            </w:rPr>
            <w:fldChar w:fldCharType="end"/>
          </w:r>
          <w:r>
            <w:rPr>
              <w:noProof/>
            </w:rPr>
            <w:fldChar w:fldCharType="end"/>
          </w:r>
        </w:p>
        <w:p w14:paraId="696A9044" w14:textId="1E684096"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"_Toc85060898" </w:instrText>
          </w:r>
          <w:r>
            <w:rPr>
              <w:noProof/>
            </w:rPr>
          </w:r>
          <w:r>
            <w:rPr>
              <w:noProof/>
            </w:rPr>
            <w:fldChar w:fldCharType="separate"/>
          </w:r>
          <w:r w:rsidR="00792D07" w:rsidRPr="00F05228">
            <w:rPr>
              <w:rStyle w:val="a8"/>
              <w:rFonts w:cs="Times New Roman"/>
              <w:noProof/>
            </w:rPr>
            <w:t>2.1</w:t>
          </w:r>
          <w:r w:rsidR="00792D07">
            <w:rPr>
              <w:rFonts w:asciiTheme="minorHAnsi" w:eastAsiaTheme="minorEastAsia" w:hAnsiTheme="minorHAnsi"/>
              <w:noProof/>
              <w:sz w:val="21"/>
            </w:rPr>
            <w:tab/>
          </w:r>
          <w:r w:rsidR="00792D07" w:rsidRPr="00F05228">
            <w:rPr>
              <w:rStyle w:val="a8"/>
              <w:rFonts w:cs="Times New Roman"/>
              <w:noProof/>
            </w:rPr>
            <w:t>封面</w:t>
          </w:r>
          <w:r w:rsidR="00792D07">
            <w:rPr>
              <w:noProof/>
              <w:webHidden/>
            </w:rPr>
            <w:tab/>
          </w:r>
          <w:r w:rsidR="00792D07">
            <w:rPr>
              <w:noProof/>
              <w:webHidden/>
            </w:rPr>
            <w:fldChar w:fldCharType="begin"/>
          </w:r>
          <w:r w:rsidR="00792D07">
            <w:rPr>
              <w:noProof/>
              <w:webHidden/>
            </w:rPr>
            <w:instrText xml:space="preserve"> PAGEREF _Toc85060898 \h </w:instrText>
          </w:r>
          <w:r w:rsidR="00792D07">
            <w:rPr>
              <w:noProof/>
              <w:webHidden/>
            </w:rPr>
          </w:r>
          <w:r w:rsidR="00792D07">
            <w:rPr>
              <w:noProof/>
              <w:webHidden/>
            </w:rPr>
            <w:fldChar w:fldCharType="separate"/>
          </w:r>
          <w:ins w:id="46" w:author="chooyy" w:date="2025-03-25T15:28:00Z" w16du:dateUtc="2025-03-25T07:28:00Z">
            <w:r w:rsidR="009B127A">
              <w:rPr>
                <w:noProof/>
                <w:webHidden/>
              </w:rPr>
              <w:t>3</w:t>
            </w:r>
          </w:ins>
          <w:ins w:id="47" w:author="Li Jinjie" w:date="2023-05-06T18:04:00Z">
            <w:del w:id="48" w:author="chooyy" w:date="2025-03-25T15:28:00Z" w16du:dateUtc="2025-03-25T07:28:00Z">
              <w:r w:rsidR="0040222C" w:rsidDel="009B127A">
                <w:rPr>
                  <w:noProof/>
                  <w:webHidden/>
                </w:rPr>
                <w:delText>3</w:delText>
              </w:r>
            </w:del>
          </w:ins>
          <w:del w:id="49" w:author="chooyy" w:date="2025-03-25T15:28:00Z" w16du:dateUtc="2025-03-25T07:28:00Z">
            <w:r w:rsidR="00792D07" w:rsidDel="009B127A">
              <w:rPr>
                <w:noProof/>
                <w:webHidden/>
              </w:rPr>
              <w:delText>10</w:delText>
            </w:r>
          </w:del>
          <w:r w:rsidR="00792D07">
            <w:rPr>
              <w:noProof/>
              <w:webHidden/>
            </w:rPr>
            <w:fldChar w:fldCharType="end"/>
          </w:r>
          <w:r>
            <w:rPr>
              <w:noProof/>
            </w:rPr>
            <w:fldChar w:fldCharType="end"/>
          </w:r>
        </w:p>
        <w:p w14:paraId="382D7CEF" w14:textId="20826CEC"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"_Toc85060899" </w:instrText>
          </w:r>
          <w:r>
            <w:rPr>
              <w:noProof/>
            </w:rPr>
          </w:r>
          <w:r>
            <w:rPr>
              <w:noProof/>
            </w:rPr>
            <w:fldChar w:fldCharType="separate"/>
          </w:r>
          <w:r w:rsidR="00792D07" w:rsidRPr="00F05228">
            <w:rPr>
              <w:rStyle w:val="a8"/>
              <w:rFonts w:cs="Times New Roman"/>
              <w:noProof/>
            </w:rPr>
            <w:t>2.2</w:t>
          </w:r>
          <w:r w:rsidR="00792D07">
            <w:rPr>
              <w:rFonts w:asciiTheme="minorHAnsi" w:eastAsiaTheme="minorEastAsia" w:hAnsiTheme="minorHAnsi"/>
              <w:noProof/>
              <w:sz w:val="21"/>
            </w:rPr>
            <w:tab/>
          </w:r>
          <w:r w:rsidR="00792D07" w:rsidRPr="00F05228">
            <w:rPr>
              <w:rStyle w:val="a8"/>
              <w:rFonts w:cs="Times New Roman"/>
              <w:noProof/>
            </w:rPr>
            <w:t>题名页</w:t>
          </w:r>
          <w:r w:rsidR="00792D07">
            <w:rPr>
              <w:noProof/>
              <w:webHidden/>
            </w:rPr>
            <w:tab/>
          </w:r>
          <w:r w:rsidR="00792D07">
            <w:rPr>
              <w:noProof/>
              <w:webHidden/>
            </w:rPr>
            <w:fldChar w:fldCharType="begin"/>
          </w:r>
          <w:r w:rsidR="00792D07">
            <w:rPr>
              <w:noProof/>
              <w:webHidden/>
            </w:rPr>
            <w:instrText xml:space="preserve"> PAGEREF _Toc85060899 \h </w:instrText>
          </w:r>
          <w:r w:rsidR="00792D07">
            <w:rPr>
              <w:noProof/>
              <w:webHidden/>
            </w:rPr>
          </w:r>
          <w:r w:rsidR="00792D07">
            <w:rPr>
              <w:noProof/>
              <w:webHidden/>
            </w:rPr>
            <w:fldChar w:fldCharType="separate"/>
          </w:r>
          <w:ins w:id="50" w:author="chooyy" w:date="2025-03-25T15:28:00Z" w16du:dateUtc="2025-03-25T07:28:00Z">
            <w:r w:rsidR="009B127A">
              <w:rPr>
                <w:noProof/>
                <w:webHidden/>
              </w:rPr>
              <w:t>4</w:t>
            </w:r>
          </w:ins>
          <w:ins w:id="51" w:author="Li Jinjie" w:date="2023-05-06T18:04:00Z">
            <w:del w:id="52" w:author="chooyy" w:date="2025-03-25T15:28:00Z" w16du:dateUtc="2025-03-25T07:28:00Z">
              <w:r w:rsidR="0040222C" w:rsidDel="009B127A">
                <w:rPr>
                  <w:noProof/>
                  <w:webHidden/>
                </w:rPr>
                <w:delText>4</w:delText>
              </w:r>
            </w:del>
          </w:ins>
          <w:del w:id="53" w:author="chooyy" w:date="2025-03-25T15:28:00Z" w16du:dateUtc="2025-03-25T07:28:00Z">
            <w:r w:rsidR="00792D07" w:rsidDel="009B127A">
              <w:rPr>
                <w:noProof/>
                <w:webHidden/>
              </w:rPr>
              <w:delText>11</w:delText>
            </w:r>
          </w:del>
          <w:r w:rsidR="00792D07">
            <w:rPr>
              <w:noProof/>
              <w:webHidden/>
            </w:rPr>
            <w:fldChar w:fldCharType="end"/>
          </w:r>
          <w:r>
            <w:rPr>
              <w:noProof/>
            </w:rPr>
            <w:fldChar w:fldCharType="end"/>
          </w:r>
        </w:p>
        <w:p w14:paraId="441EBCCF" w14:textId="46995693"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"_Toc85060900" </w:instrText>
          </w:r>
          <w:r>
            <w:rPr>
              <w:noProof/>
            </w:rPr>
          </w:r>
          <w:r>
            <w:rPr>
              <w:noProof/>
            </w:rPr>
            <w:fldChar w:fldCharType="separate"/>
          </w:r>
          <w:r w:rsidR="00792D07" w:rsidRPr="00F05228">
            <w:rPr>
              <w:rStyle w:val="a8"/>
              <w:rFonts w:cs="Times New Roman"/>
              <w:noProof/>
            </w:rPr>
            <w:t>2.3</w:t>
          </w:r>
          <w:r w:rsidR="00792D07">
            <w:rPr>
              <w:rFonts w:asciiTheme="minorHAnsi" w:eastAsiaTheme="minorEastAsia" w:hAnsiTheme="minorHAnsi"/>
              <w:noProof/>
              <w:sz w:val="21"/>
            </w:rPr>
            <w:tab/>
          </w:r>
          <w:r w:rsidR="00792D07" w:rsidRPr="00F05228">
            <w:rPr>
              <w:rStyle w:val="a8"/>
              <w:rFonts w:cs="Times New Roman"/>
              <w:noProof/>
            </w:rPr>
            <w:t>独创性声明和使用授权书</w:t>
          </w:r>
          <w:r w:rsidR="00792D07">
            <w:rPr>
              <w:noProof/>
              <w:webHidden/>
            </w:rPr>
            <w:tab/>
          </w:r>
          <w:r w:rsidR="00792D07">
            <w:rPr>
              <w:noProof/>
              <w:webHidden/>
            </w:rPr>
            <w:fldChar w:fldCharType="begin"/>
          </w:r>
          <w:r w:rsidR="00792D07">
            <w:rPr>
              <w:noProof/>
              <w:webHidden/>
            </w:rPr>
            <w:instrText xml:space="preserve"> PAGEREF _Toc85060900 \h </w:instrText>
          </w:r>
          <w:r w:rsidR="00792D07">
            <w:rPr>
              <w:noProof/>
              <w:webHidden/>
            </w:rPr>
          </w:r>
          <w:r w:rsidR="00792D07">
            <w:rPr>
              <w:noProof/>
              <w:webHidden/>
            </w:rPr>
            <w:fldChar w:fldCharType="separate"/>
          </w:r>
          <w:ins w:id="54" w:author="chooyy" w:date="2025-03-25T15:28:00Z" w16du:dateUtc="2025-03-25T07:28:00Z">
            <w:r w:rsidR="009B127A">
              <w:rPr>
                <w:noProof/>
                <w:webHidden/>
              </w:rPr>
              <w:t>4</w:t>
            </w:r>
          </w:ins>
          <w:ins w:id="55" w:author="Li Jinjie" w:date="2023-05-06T18:04:00Z">
            <w:del w:id="56" w:author="chooyy" w:date="2025-03-25T15:28:00Z" w16du:dateUtc="2025-03-25T07:28:00Z">
              <w:r w:rsidR="0040222C" w:rsidDel="009B127A">
                <w:rPr>
                  <w:noProof/>
                  <w:webHidden/>
                </w:rPr>
                <w:delText>4</w:delText>
              </w:r>
            </w:del>
          </w:ins>
          <w:del w:id="57" w:author="chooyy" w:date="2025-03-25T15:28:00Z" w16du:dateUtc="2025-03-25T07:28:00Z">
            <w:r w:rsidR="00792D07" w:rsidDel="009B127A">
              <w:rPr>
                <w:noProof/>
                <w:webHidden/>
              </w:rPr>
              <w:delText>11</w:delText>
            </w:r>
          </w:del>
          <w:r w:rsidR="00792D07">
            <w:rPr>
              <w:noProof/>
              <w:webHidden/>
            </w:rPr>
            <w:fldChar w:fldCharType="end"/>
          </w:r>
          <w:r>
            <w:rPr>
              <w:noProof/>
            </w:rPr>
            <w:fldChar w:fldCharType="end"/>
          </w:r>
        </w:p>
        <w:p w14:paraId="6A3E1ED3" w14:textId="039B3221"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"_Toc85060901" </w:instrText>
          </w:r>
          <w:r>
            <w:rPr>
              <w:noProof/>
            </w:rPr>
          </w:r>
          <w:r>
            <w:rPr>
              <w:noProof/>
            </w:rPr>
            <w:fldChar w:fldCharType="separate"/>
          </w:r>
          <w:r w:rsidR="00792D07" w:rsidRPr="00F05228">
            <w:rPr>
              <w:rStyle w:val="a8"/>
              <w:rFonts w:cs="Times New Roman"/>
              <w:noProof/>
            </w:rPr>
            <w:t>2.4</w:t>
          </w:r>
          <w:r w:rsidR="00792D07">
            <w:rPr>
              <w:rFonts w:asciiTheme="minorHAnsi" w:eastAsiaTheme="minorEastAsia" w:hAnsiTheme="minorHAnsi"/>
              <w:noProof/>
              <w:sz w:val="21"/>
            </w:rPr>
            <w:tab/>
          </w:r>
          <w:r w:rsidR="00792D07" w:rsidRPr="00F05228">
            <w:rPr>
              <w:rStyle w:val="a8"/>
              <w:rFonts w:cs="Times New Roman"/>
              <w:noProof/>
            </w:rPr>
            <w:t>摘要</w:t>
          </w:r>
          <w:r w:rsidR="00792D07">
            <w:rPr>
              <w:noProof/>
              <w:webHidden/>
            </w:rPr>
            <w:tab/>
          </w:r>
          <w:r w:rsidR="00792D07">
            <w:rPr>
              <w:noProof/>
              <w:webHidden/>
            </w:rPr>
            <w:fldChar w:fldCharType="begin"/>
          </w:r>
          <w:r w:rsidR="00792D07">
            <w:rPr>
              <w:noProof/>
              <w:webHidden/>
            </w:rPr>
            <w:instrText xml:space="preserve"> PAGEREF _Toc85060901 \h </w:instrText>
          </w:r>
          <w:r w:rsidR="00792D07">
            <w:rPr>
              <w:noProof/>
              <w:webHidden/>
            </w:rPr>
          </w:r>
          <w:r w:rsidR="00792D07">
            <w:rPr>
              <w:noProof/>
              <w:webHidden/>
            </w:rPr>
            <w:fldChar w:fldCharType="separate"/>
          </w:r>
          <w:ins w:id="58" w:author="chooyy" w:date="2025-03-25T15:28:00Z" w16du:dateUtc="2025-03-25T07:28:00Z">
            <w:r w:rsidR="009B127A">
              <w:rPr>
                <w:noProof/>
                <w:webHidden/>
              </w:rPr>
              <w:t>4</w:t>
            </w:r>
          </w:ins>
          <w:ins w:id="59" w:author="Li Jinjie" w:date="2023-05-06T18:04:00Z">
            <w:del w:id="60" w:author="chooyy" w:date="2025-03-25T15:28:00Z" w16du:dateUtc="2025-03-25T07:28:00Z">
              <w:r w:rsidR="0040222C" w:rsidDel="009B127A">
                <w:rPr>
                  <w:noProof/>
                  <w:webHidden/>
                </w:rPr>
                <w:delText>4</w:delText>
              </w:r>
            </w:del>
          </w:ins>
          <w:del w:id="61" w:author="chooyy" w:date="2025-03-25T15:28:00Z" w16du:dateUtc="2025-03-25T07:28:00Z">
            <w:r w:rsidR="00792D07" w:rsidDel="009B127A">
              <w:rPr>
                <w:noProof/>
                <w:webHidden/>
              </w:rPr>
              <w:delText>11</w:delText>
            </w:r>
          </w:del>
          <w:r w:rsidR="00792D07">
            <w:rPr>
              <w:noProof/>
              <w:webHidden/>
            </w:rPr>
            <w:fldChar w:fldCharType="end"/>
          </w:r>
          <w:r>
            <w:rPr>
              <w:noProof/>
            </w:rPr>
            <w:fldChar w:fldCharType="end"/>
          </w:r>
        </w:p>
        <w:p w14:paraId="6C316562" w14:textId="73DEBE9A"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"_Toc85060902" </w:instrText>
          </w:r>
          <w:r>
            <w:rPr>
              <w:noProof/>
            </w:rPr>
          </w:r>
          <w:r>
            <w:rPr>
              <w:noProof/>
            </w:rPr>
            <w:fldChar w:fldCharType="separate"/>
          </w:r>
          <w:r w:rsidR="00792D07" w:rsidRPr="00F05228">
            <w:rPr>
              <w:rStyle w:val="a8"/>
              <w:rFonts w:cs="Times New Roman"/>
              <w:noProof/>
            </w:rPr>
            <w:t>2.5</w:t>
          </w:r>
          <w:r w:rsidR="00792D07">
            <w:rPr>
              <w:rFonts w:asciiTheme="minorHAnsi" w:eastAsiaTheme="minorEastAsia" w:hAnsiTheme="minorHAnsi"/>
              <w:noProof/>
              <w:sz w:val="21"/>
            </w:rPr>
            <w:tab/>
          </w:r>
          <w:r w:rsidR="00792D07" w:rsidRPr="00F05228">
            <w:rPr>
              <w:rStyle w:val="a8"/>
              <w:rFonts w:cs="Times New Roman"/>
              <w:noProof/>
            </w:rPr>
            <w:t>目录</w:t>
          </w:r>
          <w:r w:rsidR="00792D07">
            <w:rPr>
              <w:noProof/>
              <w:webHidden/>
            </w:rPr>
            <w:tab/>
          </w:r>
          <w:r w:rsidR="00792D07">
            <w:rPr>
              <w:noProof/>
              <w:webHidden/>
            </w:rPr>
            <w:fldChar w:fldCharType="begin"/>
          </w:r>
          <w:r w:rsidR="00792D07">
            <w:rPr>
              <w:noProof/>
              <w:webHidden/>
            </w:rPr>
            <w:instrText xml:space="preserve"> PAGEREF _Toc85060902 \h </w:instrText>
          </w:r>
          <w:r w:rsidR="00792D07">
            <w:rPr>
              <w:noProof/>
              <w:webHidden/>
            </w:rPr>
          </w:r>
          <w:r w:rsidR="00792D07">
            <w:rPr>
              <w:noProof/>
              <w:webHidden/>
            </w:rPr>
            <w:fldChar w:fldCharType="separate"/>
          </w:r>
          <w:ins w:id="62" w:author="chooyy" w:date="2025-03-25T15:28:00Z" w16du:dateUtc="2025-03-25T07:28:00Z">
            <w:r w:rsidR="009B127A">
              <w:rPr>
                <w:noProof/>
                <w:webHidden/>
              </w:rPr>
              <w:t>5</w:t>
            </w:r>
          </w:ins>
          <w:ins w:id="63" w:author="Li Jinjie" w:date="2023-05-06T18:04:00Z">
            <w:del w:id="64" w:author="chooyy" w:date="2025-03-25T15:28:00Z" w16du:dateUtc="2025-03-25T07:28:00Z">
              <w:r w:rsidR="0040222C" w:rsidDel="009B127A">
                <w:rPr>
                  <w:noProof/>
                  <w:webHidden/>
                </w:rPr>
                <w:delText>5</w:delText>
              </w:r>
            </w:del>
          </w:ins>
          <w:del w:id="65" w:author="chooyy" w:date="2025-03-25T15:28:00Z" w16du:dateUtc="2025-03-25T07:28:00Z">
            <w:r w:rsidR="00792D07" w:rsidDel="009B127A">
              <w:rPr>
                <w:noProof/>
                <w:webHidden/>
              </w:rPr>
              <w:delText>12</w:delText>
            </w:r>
          </w:del>
          <w:r w:rsidR="00792D07">
            <w:rPr>
              <w:noProof/>
              <w:webHidden/>
            </w:rPr>
            <w:fldChar w:fldCharType="end"/>
          </w:r>
          <w:r>
            <w:rPr>
              <w:noProof/>
            </w:rPr>
            <w:fldChar w:fldCharType="end"/>
          </w:r>
        </w:p>
        <w:p w14:paraId="3E0B4D8C" w14:textId="43431700"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"_Toc85060903" </w:instrText>
          </w:r>
          <w:r>
            <w:rPr>
              <w:noProof/>
            </w:rPr>
          </w:r>
          <w:r>
            <w:rPr>
              <w:noProof/>
            </w:rPr>
            <w:fldChar w:fldCharType="separate"/>
          </w:r>
          <w:r w:rsidR="00792D07" w:rsidRPr="00F05228">
            <w:rPr>
              <w:rStyle w:val="a8"/>
              <w:rFonts w:cs="Times New Roman"/>
              <w:noProof/>
            </w:rPr>
            <w:t>2.6</w:t>
          </w:r>
          <w:r w:rsidR="00792D07">
            <w:rPr>
              <w:rFonts w:asciiTheme="minorHAnsi" w:eastAsiaTheme="minorEastAsia" w:hAnsiTheme="minorHAnsi"/>
              <w:noProof/>
              <w:sz w:val="21"/>
            </w:rPr>
            <w:tab/>
          </w:r>
          <w:r w:rsidR="00792D07" w:rsidRPr="00F05228">
            <w:rPr>
              <w:rStyle w:val="a8"/>
              <w:rFonts w:cs="Times New Roman"/>
              <w:noProof/>
            </w:rPr>
            <w:t>图表清单及主要符号表</w:t>
          </w:r>
          <w:r w:rsidR="00792D07">
            <w:rPr>
              <w:noProof/>
              <w:webHidden/>
            </w:rPr>
            <w:tab/>
          </w:r>
          <w:r w:rsidR="00792D07">
            <w:rPr>
              <w:noProof/>
              <w:webHidden/>
            </w:rPr>
            <w:fldChar w:fldCharType="begin"/>
          </w:r>
          <w:r w:rsidR="00792D07">
            <w:rPr>
              <w:noProof/>
              <w:webHidden/>
            </w:rPr>
            <w:instrText xml:space="preserve"> PAGEREF _Toc85060903 \h </w:instrText>
          </w:r>
          <w:r w:rsidR="00792D07">
            <w:rPr>
              <w:noProof/>
              <w:webHidden/>
            </w:rPr>
          </w:r>
          <w:r w:rsidR="00792D07">
            <w:rPr>
              <w:noProof/>
              <w:webHidden/>
            </w:rPr>
            <w:fldChar w:fldCharType="separate"/>
          </w:r>
          <w:ins w:id="66" w:author="chooyy" w:date="2025-03-25T15:28:00Z" w16du:dateUtc="2025-03-25T07:28:00Z">
            <w:r w:rsidR="009B127A">
              <w:rPr>
                <w:noProof/>
                <w:webHidden/>
              </w:rPr>
              <w:t>5</w:t>
            </w:r>
          </w:ins>
          <w:ins w:id="67" w:author="Li Jinjie" w:date="2023-05-06T18:04:00Z">
            <w:del w:id="68" w:author="chooyy" w:date="2025-03-25T15:28:00Z" w16du:dateUtc="2025-03-25T07:28:00Z">
              <w:r w:rsidR="0040222C" w:rsidDel="009B127A">
                <w:rPr>
                  <w:noProof/>
                  <w:webHidden/>
                </w:rPr>
                <w:delText>5</w:delText>
              </w:r>
            </w:del>
          </w:ins>
          <w:del w:id="69" w:author="chooyy" w:date="2025-03-25T15:28:00Z" w16du:dateUtc="2025-03-25T07:28:00Z">
            <w:r w:rsidR="00792D07" w:rsidDel="009B127A">
              <w:rPr>
                <w:noProof/>
                <w:webHidden/>
              </w:rPr>
              <w:delText>12</w:delText>
            </w:r>
          </w:del>
          <w:r w:rsidR="00792D07">
            <w:rPr>
              <w:noProof/>
              <w:webHidden/>
            </w:rPr>
            <w:fldChar w:fldCharType="end"/>
          </w:r>
          <w:r>
            <w:rPr>
              <w:noProof/>
            </w:rPr>
            <w:fldChar w:fldCharType="end"/>
          </w:r>
        </w:p>
        <w:p w14:paraId="52AAD1E5" w14:textId="7FD63AFB"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"_Toc85060904" </w:instrText>
          </w:r>
          <w:r>
            <w:rPr>
              <w:noProof/>
            </w:rPr>
          </w:r>
          <w:r>
            <w:rPr>
              <w:noProof/>
            </w:rPr>
            <w:fldChar w:fldCharType="separate"/>
          </w:r>
          <w:r w:rsidR="00792D07" w:rsidRPr="00F05228">
            <w:rPr>
              <w:rStyle w:val="a8"/>
              <w:rFonts w:cs="Times New Roman"/>
              <w:noProof/>
            </w:rPr>
            <w:t>2.7</w:t>
          </w:r>
          <w:r w:rsidR="00792D07">
            <w:rPr>
              <w:rFonts w:asciiTheme="minorHAnsi" w:eastAsiaTheme="minorEastAsia" w:hAnsiTheme="minorHAnsi"/>
              <w:noProof/>
              <w:sz w:val="21"/>
            </w:rPr>
            <w:tab/>
          </w:r>
          <w:r w:rsidR="00792D07" w:rsidRPr="00F05228">
            <w:rPr>
              <w:rStyle w:val="a8"/>
              <w:rFonts w:cs="Times New Roman"/>
              <w:noProof/>
            </w:rPr>
            <w:t>主体部分</w:t>
          </w:r>
          <w:r w:rsidR="00792D07">
            <w:rPr>
              <w:noProof/>
              <w:webHidden/>
            </w:rPr>
            <w:tab/>
          </w:r>
          <w:r w:rsidR="00792D07">
            <w:rPr>
              <w:noProof/>
              <w:webHidden/>
            </w:rPr>
            <w:fldChar w:fldCharType="begin"/>
          </w:r>
          <w:r w:rsidR="00792D07">
            <w:rPr>
              <w:noProof/>
              <w:webHidden/>
            </w:rPr>
            <w:instrText xml:space="preserve"> PAGEREF _Toc85060904 \h </w:instrText>
          </w:r>
          <w:r w:rsidR="00792D07">
            <w:rPr>
              <w:noProof/>
              <w:webHidden/>
            </w:rPr>
          </w:r>
          <w:r w:rsidR="00792D07">
            <w:rPr>
              <w:noProof/>
              <w:webHidden/>
            </w:rPr>
            <w:fldChar w:fldCharType="separate"/>
          </w:r>
          <w:ins w:id="70" w:author="chooyy" w:date="2025-03-25T15:28:00Z" w16du:dateUtc="2025-03-25T07:28:00Z">
            <w:r w:rsidR="009B127A">
              <w:rPr>
                <w:noProof/>
                <w:webHidden/>
              </w:rPr>
              <w:t>5</w:t>
            </w:r>
          </w:ins>
          <w:ins w:id="71" w:author="Li Jinjie" w:date="2023-05-06T18:04:00Z">
            <w:del w:id="72" w:author="chooyy" w:date="2025-03-25T15:28:00Z" w16du:dateUtc="2025-03-25T07:28:00Z">
              <w:r w:rsidR="0040222C" w:rsidDel="009B127A">
                <w:rPr>
                  <w:noProof/>
                  <w:webHidden/>
                </w:rPr>
                <w:delText>5</w:delText>
              </w:r>
            </w:del>
          </w:ins>
          <w:del w:id="73" w:author="chooyy" w:date="2025-03-25T15:28:00Z" w16du:dateUtc="2025-03-25T07:28:00Z">
            <w:r w:rsidR="00792D07" w:rsidDel="009B127A">
              <w:rPr>
                <w:noProof/>
                <w:webHidden/>
              </w:rPr>
              <w:delText>12</w:delText>
            </w:r>
          </w:del>
          <w:r w:rsidR="00792D07">
            <w:rPr>
              <w:noProof/>
              <w:webHidden/>
            </w:rPr>
            <w:fldChar w:fldCharType="end"/>
          </w:r>
          <w:r>
            <w:rPr>
              <w:noProof/>
            </w:rPr>
            <w:fldChar w:fldCharType="end"/>
          </w:r>
        </w:p>
        <w:p w14:paraId="7E431674" w14:textId="58A1A32C"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"_Toc85060905" </w:instrText>
          </w:r>
          <w:r>
            <w:rPr>
              <w:noProof/>
            </w:rPr>
          </w:r>
          <w:r>
            <w:rPr>
              <w:noProof/>
            </w:rPr>
            <w:fldChar w:fldCharType="separate"/>
          </w:r>
          <w:r w:rsidR="00792D07" w:rsidRPr="00F05228">
            <w:rPr>
              <w:rStyle w:val="a8"/>
              <w:rFonts w:cs="Times New Roman"/>
              <w:noProof/>
            </w:rPr>
            <w:t>2.8</w:t>
          </w:r>
          <w:r w:rsidR="00792D07">
            <w:rPr>
              <w:rFonts w:asciiTheme="minorHAnsi" w:eastAsiaTheme="minorEastAsia" w:hAnsiTheme="minorHAnsi"/>
              <w:noProof/>
              <w:sz w:val="21"/>
            </w:rPr>
            <w:tab/>
          </w:r>
          <w:r w:rsidR="00792D07" w:rsidRPr="00F05228">
            <w:rPr>
              <w:rStyle w:val="a8"/>
              <w:rFonts w:cs="Times New Roman"/>
              <w:noProof/>
            </w:rPr>
            <w:t>参考文献</w:t>
          </w:r>
          <w:r w:rsidR="00792D07">
            <w:rPr>
              <w:noProof/>
              <w:webHidden/>
            </w:rPr>
            <w:tab/>
          </w:r>
          <w:r w:rsidR="00792D07">
            <w:rPr>
              <w:noProof/>
              <w:webHidden/>
            </w:rPr>
            <w:fldChar w:fldCharType="begin"/>
          </w:r>
          <w:r w:rsidR="00792D07">
            <w:rPr>
              <w:noProof/>
              <w:webHidden/>
            </w:rPr>
            <w:instrText xml:space="preserve"> PAGEREF _Toc85060905 \h </w:instrText>
          </w:r>
          <w:r w:rsidR="00792D07">
            <w:rPr>
              <w:noProof/>
              <w:webHidden/>
            </w:rPr>
          </w:r>
          <w:r w:rsidR="00792D07">
            <w:rPr>
              <w:noProof/>
              <w:webHidden/>
            </w:rPr>
            <w:fldChar w:fldCharType="separate"/>
          </w:r>
          <w:ins w:id="74" w:author="chooyy" w:date="2025-03-25T15:28:00Z" w16du:dateUtc="2025-03-25T07:28:00Z">
            <w:r w:rsidR="009B127A">
              <w:rPr>
                <w:noProof/>
                <w:webHidden/>
              </w:rPr>
              <w:t>5</w:t>
            </w:r>
          </w:ins>
          <w:ins w:id="75" w:author="Li Jinjie" w:date="2023-05-06T18:04:00Z">
            <w:del w:id="76" w:author="chooyy" w:date="2025-03-25T15:28:00Z" w16du:dateUtc="2025-03-25T07:28:00Z">
              <w:r w:rsidR="0040222C" w:rsidDel="009B127A">
                <w:rPr>
                  <w:noProof/>
                  <w:webHidden/>
                </w:rPr>
                <w:delText>5</w:delText>
              </w:r>
            </w:del>
          </w:ins>
          <w:del w:id="77" w:author="chooyy" w:date="2025-03-25T15:28:00Z" w16du:dateUtc="2025-03-25T07:28:00Z">
            <w:r w:rsidR="00792D07" w:rsidDel="009B127A">
              <w:rPr>
                <w:noProof/>
                <w:webHidden/>
              </w:rPr>
              <w:delText>12</w:delText>
            </w:r>
          </w:del>
          <w:r w:rsidR="00792D07">
            <w:rPr>
              <w:noProof/>
              <w:webHidden/>
            </w:rPr>
            <w:fldChar w:fldCharType="end"/>
          </w:r>
          <w:r>
            <w:rPr>
              <w:noProof/>
            </w:rPr>
            <w:fldChar w:fldCharType="end"/>
          </w:r>
        </w:p>
        <w:p w14:paraId="6EC15F4B" w14:textId="4BFDAFB7" w:rsidR="00792D07" w:rsidRDefault="00667830">
          <w:pPr>
            <w:pStyle w:val="TOC2"/>
            <w:tabs>
              <w:tab w:val="left" w:pos="105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"_Toc85060906" </w:instrText>
          </w:r>
          <w:r>
            <w:rPr>
              <w:noProof/>
            </w:rPr>
          </w:r>
          <w:r>
            <w:rPr>
              <w:noProof/>
            </w:rPr>
            <w:fldChar w:fldCharType="separate"/>
          </w:r>
          <w:r w:rsidR="00792D07" w:rsidRPr="00F05228">
            <w:rPr>
              <w:rStyle w:val="a8"/>
              <w:rFonts w:cs="Times New Roman"/>
              <w:noProof/>
            </w:rPr>
            <w:t>2.9</w:t>
          </w:r>
          <w:r w:rsidR="00792D07">
            <w:rPr>
              <w:rFonts w:asciiTheme="minorHAnsi" w:eastAsiaTheme="minorEastAsia" w:hAnsiTheme="minorHAnsi"/>
              <w:noProof/>
              <w:sz w:val="21"/>
            </w:rPr>
            <w:tab/>
          </w:r>
          <w:r w:rsidR="00792D07" w:rsidRPr="00F05228">
            <w:rPr>
              <w:rStyle w:val="a8"/>
              <w:rFonts w:cs="Times New Roman"/>
              <w:noProof/>
            </w:rPr>
            <w:t>符录</w:t>
          </w:r>
          <w:r w:rsidR="00792D07">
            <w:rPr>
              <w:noProof/>
              <w:webHidden/>
            </w:rPr>
            <w:tab/>
          </w:r>
          <w:r w:rsidR="00792D07">
            <w:rPr>
              <w:noProof/>
              <w:webHidden/>
            </w:rPr>
            <w:fldChar w:fldCharType="begin"/>
          </w:r>
          <w:r w:rsidR="00792D07">
            <w:rPr>
              <w:noProof/>
              <w:webHidden/>
            </w:rPr>
            <w:instrText xml:space="preserve"> PAGEREF _Toc85060906 \h </w:instrText>
          </w:r>
          <w:r w:rsidR="00792D07">
            <w:rPr>
              <w:noProof/>
              <w:webHidden/>
            </w:rPr>
          </w:r>
          <w:r w:rsidR="00792D07">
            <w:rPr>
              <w:noProof/>
              <w:webHidden/>
            </w:rPr>
            <w:fldChar w:fldCharType="separate"/>
          </w:r>
          <w:ins w:id="78" w:author="chooyy" w:date="2025-03-25T15:28:00Z" w16du:dateUtc="2025-03-25T07:28:00Z">
            <w:r w:rsidR="009B127A">
              <w:rPr>
                <w:noProof/>
                <w:webHidden/>
              </w:rPr>
              <w:t>6</w:t>
            </w:r>
          </w:ins>
          <w:ins w:id="79" w:author="Li Jinjie" w:date="2023-05-06T18:04:00Z">
            <w:del w:id="80" w:author="chooyy" w:date="2025-03-25T15:28:00Z" w16du:dateUtc="2025-03-25T07:28:00Z">
              <w:r w:rsidR="0040222C" w:rsidDel="009B127A">
                <w:rPr>
                  <w:noProof/>
                  <w:webHidden/>
                </w:rPr>
                <w:delText>6</w:delText>
              </w:r>
            </w:del>
          </w:ins>
          <w:del w:id="81" w:author="chooyy" w:date="2025-03-25T15:28:00Z" w16du:dateUtc="2025-03-25T07:28:00Z">
            <w:r w:rsidR="00792D07" w:rsidDel="009B127A">
              <w:rPr>
                <w:noProof/>
                <w:webHidden/>
              </w:rPr>
              <w:delText>13</w:delText>
            </w:r>
          </w:del>
          <w:r w:rsidR="00792D07">
            <w:rPr>
              <w:noProof/>
              <w:webHidden/>
            </w:rPr>
            <w:fldChar w:fldCharType="end"/>
          </w:r>
          <w:r>
            <w:rPr>
              <w:noProof/>
            </w:rPr>
            <w:fldChar w:fldCharType="end"/>
          </w:r>
        </w:p>
        <w:p w14:paraId="0B71A388" w14:textId="5E4AEC6D" w:rsidR="00792D07" w:rsidRDefault="00667830">
          <w:pPr>
            <w:pStyle w:val="TOC2"/>
            <w:tabs>
              <w:tab w:val="left" w:pos="126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"_Toc85060907" </w:instrText>
          </w:r>
          <w:r>
            <w:rPr>
              <w:noProof/>
            </w:rPr>
          </w:r>
          <w:r>
            <w:rPr>
              <w:noProof/>
            </w:rPr>
            <w:fldChar w:fldCharType="separate"/>
          </w:r>
          <w:r w:rsidR="00792D07" w:rsidRPr="00F05228">
            <w:rPr>
              <w:rStyle w:val="a8"/>
              <w:rFonts w:cs="Times New Roman"/>
              <w:noProof/>
            </w:rPr>
            <w:t>2.10</w:t>
          </w:r>
          <w:r w:rsidR="00792D07">
            <w:rPr>
              <w:rFonts w:asciiTheme="minorHAnsi" w:eastAsiaTheme="minorEastAsia" w:hAnsiTheme="minorHAnsi"/>
              <w:noProof/>
              <w:sz w:val="21"/>
            </w:rPr>
            <w:tab/>
          </w:r>
          <w:r w:rsidR="00792D07" w:rsidRPr="00F05228">
            <w:rPr>
              <w:rStyle w:val="a8"/>
              <w:rFonts w:cs="Times New Roman"/>
              <w:noProof/>
            </w:rPr>
            <w:t>成果</w:t>
          </w:r>
          <w:r w:rsidR="00792D07">
            <w:rPr>
              <w:noProof/>
              <w:webHidden/>
            </w:rPr>
            <w:tab/>
          </w:r>
          <w:r w:rsidR="00792D07">
            <w:rPr>
              <w:noProof/>
              <w:webHidden/>
            </w:rPr>
            <w:fldChar w:fldCharType="begin"/>
          </w:r>
          <w:r w:rsidR="00792D07">
            <w:rPr>
              <w:noProof/>
              <w:webHidden/>
            </w:rPr>
            <w:instrText xml:space="preserve"> PAGEREF _Toc85060907 \h </w:instrText>
          </w:r>
          <w:r w:rsidR="00792D07">
            <w:rPr>
              <w:noProof/>
              <w:webHidden/>
            </w:rPr>
          </w:r>
          <w:r w:rsidR="00792D07">
            <w:rPr>
              <w:noProof/>
              <w:webHidden/>
            </w:rPr>
            <w:fldChar w:fldCharType="separate"/>
          </w:r>
          <w:ins w:id="82" w:author="chooyy" w:date="2025-03-25T15:28:00Z" w16du:dateUtc="2025-03-25T07:28:00Z">
            <w:r w:rsidR="009B127A">
              <w:rPr>
                <w:noProof/>
                <w:webHidden/>
              </w:rPr>
              <w:t>6</w:t>
            </w:r>
          </w:ins>
          <w:ins w:id="83" w:author="Li Jinjie" w:date="2023-05-06T18:04:00Z">
            <w:del w:id="84" w:author="chooyy" w:date="2025-03-25T15:28:00Z" w16du:dateUtc="2025-03-25T07:28:00Z">
              <w:r w:rsidR="0040222C" w:rsidDel="009B127A">
                <w:rPr>
                  <w:noProof/>
                  <w:webHidden/>
                </w:rPr>
                <w:delText>6</w:delText>
              </w:r>
            </w:del>
          </w:ins>
          <w:del w:id="85" w:author="chooyy" w:date="2025-03-25T15:28:00Z" w16du:dateUtc="2025-03-25T07:28:00Z">
            <w:r w:rsidR="00792D07" w:rsidDel="009B127A">
              <w:rPr>
                <w:noProof/>
                <w:webHidden/>
              </w:rPr>
              <w:delText>13</w:delText>
            </w:r>
          </w:del>
          <w:r w:rsidR="00792D07">
            <w:rPr>
              <w:noProof/>
              <w:webHidden/>
            </w:rPr>
            <w:fldChar w:fldCharType="end"/>
          </w:r>
          <w:r>
            <w:rPr>
              <w:noProof/>
            </w:rPr>
            <w:fldChar w:fldCharType="end"/>
          </w:r>
        </w:p>
        <w:p w14:paraId="219B3F72" w14:textId="7B5CEF7B" w:rsidR="00792D07" w:rsidRDefault="00667830">
          <w:pPr>
            <w:pStyle w:val="TOC2"/>
            <w:tabs>
              <w:tab w:val="left" w:pos="126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"_Toc85060908" </w:instrText>
          </w:r>
          <w:r>
            <w:rPr>
              <w:noProof/>
            </w:rPr>
          </w:r>
          <w:r>
            <w:rPr>
              <w:noProof/>
            </w:rPr>
            <w:fldChar w:fldCharType="separate"/>
          </w:r>
          <w:r w:rsidR="00792D07" w:rsidRPr="00F05228">
            <w:rPr>
              <w:rStyle w:val="a8"/>
              <w:rFonts w:cs="Times New Roman"/>
              <w:noProof/>
            </w:rPr>
            <w:t>2.11</w:t>
          </w:r>
          <w:r w:rsidR="00792D07">
            <w:rPr>
              <w:rFonts w:asciiTheme="minorHAnsi" w:eastAsiaTheme="minorEastAsia" w:hAnsiTheme="minorHAnsi"/>
              <w:noProof/>
              <w:sz w:val="21"/>
            </w:rPr>
            <w:tab/>
          </w:r>
          <w:r w:rsidR="00792D07" w:rsidRPr="00F05228">
            <w:rPr>
              <w:rStyle w:val="a8"/>
              <w:rFonts w:cs="Times New Roman"/>
              <w:noProof/>
            </w:rPr>
            <w:t>致谢</w:t>
          </w:r>
          <w:r w:rsidR="00792D07">
            <w:rPr>
              <w:noProof/>
              <w:webHidden/>
            </w:rPr>
            <w:tab/>
          </w:r>
          <w:r w:rsidR="00792D07">
            <w:rPr>
              <w:noProof/>
              <w:webHidden/>
            </w:rPr>
            <w:fldChar w:fldCharType="begin"/>
          </w:r>
          <w:r w:rsidR="00792D07">
            <w:rPr>
              <w:noProof/>
              <w:webHidden/>
            </w:rPr>
            <w:instrText xml:space="preserve"> PAGEREF _Toc85060908 \h </w:instrText>
          </w:r>
          <w:r w:rsidR="00792D07">
            <w:rPr>
              <w:noProof/>
              <w:webHidden/>
            </w:rPr>
          </w:r>
          <w:r w:rsidR="00792D07">
            <w:rPr>
              <w:noProof/>
              <w:webHidden/>
            </w:rPr>
            <w:fldChar w:fldCharType="separate"/>
          </w:r>
          <w:ins w:id="86" w:author="chooyy" w:date="2025-03-25T15:28:00Z" w16du:dateUtc="2025-03-25T07:28:00Z">
            <w:r w:rsidR="009B127A">
              <w:rPr>
                <w:noProof/>
                <w:webHidden/>
              </w:rPr>
              <w:t>6</w:t>
            </w:r>
          </w:ins>
          <w:ins w:id="87" w:author="Li Jinjie" w:date="2023-05-06T18:04:00Z">
            <w:del w:id="88" w:author="chooyy" w:date="2025-03-25T15:28:00Z" w16du:dateUtc="2025-03-25T07:28:00Z">
              <w:r w:rsidR="0040222C" w:rsidDel="009B127A">
                <w:rPr>
                  <w:noProof/>
                  <w:webHidden/>
                </w:rPr>
                <w:delText>6</w:delText>
              </w:r>
            </w:del>
          </w:ins>
          <w:del w:id="89" w:author="chooyy" w:date="2025-03-25T15:28:00Z" w16du:dateUtc="2025-03-25T07:28:00Z">
            <w:r w:rsidR="00792D07" w:rsidDel="009B127A">
              <w:rPr>
                <w:noProof/>
                <w:webHidden/>
              </w:rPr>
              <w:delText>13</w:delText>
            </w:r>
          </w:del>
          <w:r w:rsidR="00792D07">
            <w:rPr>
              <w:noProof/>
              <w:webHidden/>
            </w:rPr>
            <w:fldChar w:fldCharType="end"/>
          </w:r>
          <w:r>
            <w:rPr>
              <w:noProof/>
            </w:rPr>
            <w:fldChar w:fldCharType="end"/>
          </w:r>
        </w:p>
        <w:p w14:paraId="5BDDC43D" w14:textId="375C3260" w:rsidR="00792D07" w:rsidRDefault="00667830">
          <w:pPr>
            <w:pStyle w:val="TOC2"/>
            <w:tabs>
              <w:tab w:val="left" w:pos="1260"/>
              <w:tab w:val="right" w:leader="dot" w:pos="9061"/>
            </w:tabs>
            <w:ind w:left="480"/>
            <w:rPr>
              <w:rFonts w:asciiTheme="minorHAnsi" w:eastAsiaTheme="minorEastAsia" w:hAnsiTheme="minorHAnsi"/>
              <w:noProof/>
              <w:sz w:val="21"/>
            </w:rPr>
          </w:pPr>
          <w:r>
            <w:rPr>
              <w:noProof/>
            </w:rPr>
            <w:fldChar w:fldCharType="begin"/>
          </w:r>
          <w:r>
            <w:rPr>
              <w:noProof/>
            </w:rPr>
            <w:instrText xml:space="preserve"> HYPERLINK \l "_Toc85060909" </w:instrText>
          </w:r>
          <w:r>
            <w:rPr>
              <w:noProof/>
            </w:rPr>
          </w:r>
          <w:r>
            <w:rPr>
              <w:noProof/>
            </w:rPr>
            <w:fldChar w:fldCharType="separate"/>
          </w:r>
          <w:r w:rsidR="00792D07" w:rsidRPr="00F05228">
            <w:rPr>
              <w:rStyle w:val="a8"/>
              <w:rFonts w:cs="Times New Roman"/>
              <w:noProof/>
            </w:rPr>
            <w:t>2.12</w:t>
          </w:r>
          <w:r w:rsidR="00792D07">
            <w:rPr>
              <w:rFonts w:asciiTheme="minorHAnsi" w:eastAsiaTheme="minorEastAsia" w:hAnsiTheme="minorHAnsi"/>
              <w:noProof/>
              <w:sz w:val="21"/>
            </w:rPr>
            <w:tab/>
          </w:r>
          <w:r w:rsidR="00792D07" w:rsidRPr="00F05228">
            <w:rPr>
              <w:rStyle w:val="a8"/>
              <w:rFonts w:cs="Times New Roman"/>
              <w:noProof/>
            </w:rPr>
            <w:t>作者简介</w:t>
          </w:r>
          <w:r w:rsidR="00792D07">
            <w:rPr>
              <w:noProof/>
              <w:webHidden/>
            </w:rPr>
            <w:tab/>
          </w:r>
          <w:r w:rsidR="00792D07">
            <w:rPr>
              <w:noProof/>
              <w:webHidden/>
            </w:rPr>
            <w:fldChar w:fldCharType="begin"/>
          </w:r>
          <w:r w:rsidR="00792D07">
            <w:rPr>
              <w:noProof/>
              <w:webHidden/>
            </w:rPr>
            <w:instrText xml:space="preserve"> PAGEREF _Toc85060909 \h </w:instrText>
          </w:r>
          <w:r w:rsidR="00792D07">
            <w:rPr>
              <w:noProof/>
              <w:webHidden/>
            </w:rPr>
          </w:r>
          <w:r w:rsidR="00792D07">
            <w:rPr>
              <w:noProof/>
              <w:webHidden/>
            </w:rPr>
            <w:fldChar w:fldCharType="separate"/>
          </w:r>
          <w:ins w:id="90" w:author="chooyy" w:date="2025-03-25T15:28:00Z" w16du:dateUtc="2025-03-25T07:28:00Z">
            <w:r w:rsidR="009B127A">
              <w:rPr>
                <w:noProof/>
                <w:webHidden/>
              </w:rPr>
              <w:t>6</w:t>
            </w:r>
          </w:ins>
          <w:ins w:id="91" w:author="Li Jinjie" w:date="2023-05-06T18:04:00Z">
            <w:del w:id="92" w:author="chooyy" w:date="2025-03-25T15:28:00Z" w16du:dateUtc="2025-03-25T07:28:00Z">
              <w:r w:rsidR="0040222C" w:rsidDel="009B127A">
                <w:rPr>
                  <w:noProof/>
                  <w:webHidden/>
                </w:rPr>
                <w:delText>6</w:delText>
              </w:r>
            </w:del>
          </w:ins>
          <w:del w:id="93" w:author="chooyy" w:date="2025-03-25T15:28:00Z" w16du:dateUtc="2025-03-25T07:28:00Z">
            <w:r w:rsidR="00792D07" w:rsidDel="009B127A">
              <w:rPr>
                <w:noProof/>
                <w:webHidden/>
              </w:rPr>
              <w:delText>13</w:delText>
            </w:r>
          </w:del>
          <w:r w:rsidR="00792D07">
            <w:rPr>
              <w:noProof/>
              <w:webHidden/>
            </w:rPr>
            <w:fldChar w:fldCharType="end"/>
          </w:r>
          <w:r>
            <w:rPr>
              <w:noProof/>
            </w:rPr>
            <w:fldChar w:fldCharType="end"/>
          </w:r>
        </w:p>
        <w:p w14:paraId="65BE5178" w14:textId="67056DE8" w:rsidR="00792D07" w:rsidRDefault="00667830">
          <w:pPr>
            <w:pStyle w:val="TOC1"/>
            <w:tabs>
              <w:tab w:val="left" w:pos="1050"/>
            </w:tabs>
            <w:spacing w:before="163"/>
            <w:rPr>
              <w:rFonts w:asciiTheme="minorHAnsi" w:eastAsiaTheme="minorEastAsia" w:hAnsiTheme="minorHAnsi"/>
              <w:noProof/>
              <w:sz w:val="21"/>
            </w:rPr>
          </w:pPr>
          <w:r>
            <w:rPr>
              <w:noProof/>
            </w:rPr>
            <w:fldChar w:fldCharType="begin"/>
          </w:r>
          <w:r>
            <w:rPr>
              <w:noProof/>
            </w:rPr>
            <w:instrText xml:space="preserve"> HYPERLINK \l "_Toc85060910" </w:instrText>
          </w:r>
          <w:r>
            <w:rPr>
              <w:noProof/>
            </w:rPr>
          </w:r>
          <w:r>
            <w:rPr>
              <w:noProof/>
            </w:rPr>
            <w:fldChar w:fldCharType="separate"/>
          </w:r>
          <w:r w:rsidR="00792D07" w:rsidRPr="00F05228">
            <w:rPr>
              <w:rStyle w:val="a8"/>
              <w:noProof/>
            </w:rPr>
            <w:t>第三章</w:t>
          </w:r>
          <w:r w:rsidR="00792D07">
            <w:rPr>
              <w:rFonts w:asciiTheme="minorHAnsi" w:eastAsiaTheme="minorEastAsia" w:hAnsiTheme="minorHAnsi"/>
              <w:noProof/>
              <w:sz w:val="21"/>
            </w:rPr>
            <w:tab/>
          </w:r>
          <w:r w:rsidR="00792D07" w:rsidRPr="00F05228">
            <w:rPr>
              <w:rStyle w:val="a8"/>
              <w:noProof/>
            </w:rPr>
            <w:t>论文格式要求</w:t>
          </w:r>
          <w:r w:rsidR="00792D07">
            <w:rPr>
              <w:noProof/>
              <w:webHidden/>
            </w:rPr>
            <w:tab/>
          </w:r>
          <w:r w:rsidR="00792D07">
            <w:rPr>
              <w:noProof/>
              <w:webHidden/>
            </w:rPr>
            <w:fldChar w:fldCharType="begin"/>
          </w:r>
          <w:r w:rsidR="00792D07">
            <w:rPr>
              <w:noProof/>
              <w:webHidden/>
            </w:rPr>
            <w:instrText xml:space="preserve"> PAGEREF _Toc85060910 \h </w:instrText>
          </w:r>
          <w:r w:rsidR="00792D07">
            <w:rPr>
              <w:noProof/>
              <w:webHidden/>
            </w:rPr>
          </w:r>
          <w:r w:rsidR="00792D07">
            <w:rPr>
              <w:noProof/>
              <w:webHidden/>
            </w:rPr>
            <w:fldChar w:fldCharType="separate"/>
          </w:r>
          <w:ins w:id="94" w:author="chooyy" w:date="2025-03-25T15:28:00Z" w16du:dateUtc="2025-03-25T07:28:00Z">
            <w:r w:rsidR="009B127A">
              <w:rPr>
                <w:noProof/>
                <w:webHidden/>
              </w:rPr>
              <w:t>7</w:t>
            </w:r>
          </w:ins>
          <w:ins w:id="95" w:author="Li Jinjie" w:date="2023-05-06T18:04:00Z">
            <w:del w:id="96" w:author="chooyy" w:date="2025-03-25T15:28:00Z" w16du:dateUtc="2025-03-25T07:28:00Z">
              <w:r w:rsidR="0040222C" w:rsidDel="009B127A">
                <w:rPr>
                  <w:noProof/>
                  <w:webHidden/>
                </w:rPr>
                <w:delText>7</w:delText>
              </w:r>
            </w:del>
          </w:ins>
          <w:del w:id="97" w:author="chooyy" w:date="2025-03-25T15:28:00Z" w16du:dateUtc="2025-03-25T07:28:00Z">
            <w:r w:rsidR="00792D07" w:rsidDel="009B127A">
              <w:rPr>
                <w:noProof/>
                <w:webHidden/>
              </w:rPr>
              <w:delText>14</w:delText>
            </w:r>
          </w:del>
          <w:r w:rsidR="00792D07">
            <w:rPr>
              <w:noProof/>
              <w:webHidden/>
            </w:rPr>
            <w:fldChar w:fldCharType="end"/>
          </w:r>
          <w:r>
            <w:rPr>
              <w:noProof/>
            </w:rPr>
            <w:fldChar w:fldCharType="end"/>
          </w:r>
        </w:p>
        <w:p w14:paraId="5148455B" w14:textId="56563FBC" w:rsidR="00792D07" w:rsidRDefault="00667830">
          <w:pPr>
            <w:pStyle w:val="TOC1"/>
            <w:tabs>
              <w:tab w:val="left" w:pos="1050"/>
            </w:tabs>
            <w:spacing w:before="163"/>
            <w:rPr>
              <w:rFonts w:asciiTheme="minorHAnsi" w:eastAsiaTheme="minorEastAsia" w:hAnsiTheme="minorHAnsi"/>
              <w:noProof/>
              <w:sz w:val="21"/>
            </w:rPr>
          </w:pPr>
          <w:r>
            <w:rPr>
              <w:noProof/>
            </w:rPr>
            <w:fldChar w:fldCharType="begin"/>
          </w:r>
          <w:r>
            <w:rPr>
              <w:noProof/>
            </w:rPr>
            <w:instrText xml:space="preserve"> HYPERLINK \l "_Toc85060911" </w:instrText>
          </w:r>
          <w:r>
            <w:rPr>
              <w:noProof/>
            </w:rPr>
          </w:r>
          <w:r>
            <w:rPr>
              <w:noProof/>
            </w:rPr>
            <w:fldChar w:fldCharType="separate"/>
          </w:r>
          <w:r w:rsidR="00792D07" w:rsidRPr="00F05228">
            <w:rPr>
              <w:rStyle w:val="a8"/>
              <w:rFonts w:cs="Times New Roman"/>
              <w:noProof/>
            </w:rPr>
            <w:t>第四章</w:t>
          </w:r>
          <w:r w:rsidR="00792D07">
            <w:rPr>
              <w:rFonts w:asciiTheme="minorHAnsi" w:eastAsiaTheme="minorEastAsia" w:hAnsiTheme="minorHAnsi"/>
              <w:noProof/>
              <w:sz w:val="21"/>
            </w:rPr>
            <w:tab/>
          </w:r>
          <w:r w:rsidR="00792D07" w:rsidRPr="00F05228">
            <w:rPr>
              <w:rStyle w:val="a8"/>
              <w:rFonts w:cs="Times New Roman"/>
              <w:noProof/>
            </w:rPr>
            <w:t>硕博士内容调整</w:t>
          </w:r>
          <w:r w:rsidR="00792D07">
            <w:rPr>
              <w:noProof/>
              <w:webHidden/>
            </w:rPr>
            <w:tab/>
          </w:r>
          <w:r w:rsidR="00792D07">
            <w:rPr>
              <w:noProof/>
              <w:webHidden/>
            </w:rPr>
            <w:fldChar w:fldCharType="begin"/>
          </w:r>
          <w:r w:rsidR="00792D07">
            <w:rPr>
              <w:noProof/>
              <w:webHidden/>
            </w:rPr>
            <w:instrText xml:space="preserve"> PAGEREF _Toc85060911 \h </w:instrText>
          </w:r>
          <w:r w:rsidR="00792D07">
            <w:rPr>
              <w:noProof/>
              <w:webHidden/>
            </w:rPr>
          </w:r>
          <w:r w:rsidR="00792D07">
            <w:rPr>
              <w:noProof/>
              <w:webHidden/>
            </w:rPr>
            <w:fldChar w:fldCharType="separate"/>
          </w:r>
          <w:ins w:id="98" w:author="chooyy" w:date="2025-03-25T15:28:00Z" w16du:dateUtc="2025-03-25T07:28:00Z">
            <w:r w:rsidR="009B127A">
              <w:rPr>
                <w:noProof/>
                <w:webHidden/>
              </w:rPr>
              <w:t>9</w:t>
            </w:r>
          </w:ins>
          <w:ins w:id="99" w:author="Li Jinjie" w:date="2023-05-06T18:04:00Z">
            <w:del w:id="100" w:author="chooyy" w:date="2025-03-25T15:28:00Z" w16du:dateUtc="2025-03-25T07:28:00Z">
              <w:r w:rsidR="0040222C" w:rsidDel="009B127A">
                <w:rPr>
                  <w:noProof/>
                  <w:webHidden/>
                </w:rPr>
                <w:delText>9</w:delText>
              </w:r>
            </w:del>
          </w:ins>
          <w:del w:id="101" w:author="chooyy" w:date="2025-03-25T15:28:00Z" w16du:dateUtc="2025-03-25T07:28:00Z">
            <w:r w:rsidR="00792D07" w:rsidDel="009B127A">
              <w:rPr>
                <w:noProof/>
                <w:webHidden/>
              </w:rPr>
              <w:delText>16</w:delText>
            </w:r>
          </w:del>
          <w:r w:rsidR="00792D07">
            <w:rPr>
              <w:noProof/>
              <w:webHidden/>
            </w:rPr>
            <w:fldChar w:fldCharType="end"/>
          </w:r>
          <w:r>
            <w:rPr>
              <w:noProof/>
            </w:rPr>
            <w:fldChar w:fldCharType="end"/>
          </w:r>
        </w:p>
        <w:p w14:paraId="5C9988F3" w14:textId="45D80310" w:rsidR="00792D07" w:rsidRDefault="00667830">
          <w:pPr>
            <w:pStyle w:val="TOC1"/>
            <w:tabs>
              <w:tab w:val="left" w:pos="1050"/>
            </w:tabs>
            <w:spacing w:before="163"/>
            <w:rPr>
              <w:rFonts w:asciiTheme="minorHAnsi" w:eastAsiaTheme="minorEastAsia" w:hAnsiTheme="minorHAnsi"/>
              <w:noProof/>
              <w:sz w:val="21"/>
            </w:rPr>
          </w:pPr>
          <w:r>
            <w:rPr>
              <w:noProof/>
            </w:rPr>
            <w:fldChar w:fldCharType="begin"/>
          </w:r>
          <w:r>
            <w:rPr>
              <w:noProof/>
            </w:rPr>
            <w:instrText xml:space="preserve"> HYPERLINK \l "_Toc85060912" </w:instrText>
          </w:r>
          <w:r>
            <w:rPr>
              <w:noProof/>
            </w:rPr>
          </w:r>
          <w:r>
            <w:rPr>
              <w:noProof/>
            </w:rPr>
            <w:fldChar w:fldCharType="separate"/>
          </w:r>
          <w:r w:rsidR="00792D07" w:rsidRPr="00F05228">
            <w:rPr>
              <w:rStyle w:val="a8"/>
              <w:rFonts w:cs="Times New Roman"/>
              <w:noProof/>
            </w:rPr>
            <w:t>第五章</w:t>
          </w:r>
          <w:r w:rsidR="00792D07">
            <w:rPr>
              <w:rFonts w:asciiTheme="minorHAnsi" w:eastAsiaTheme="minorEastAsia" w:hAnsiTheme="minorHAnsi"/>
              <w:noProof/>
              <w:sz w:val="21"/>
            </w:rPr>
            <w:tab/>
          </w:r>
          <w:r w:rsidR="00792D07" w:rsidRPr="00F05228">
            <w:rPr>
              <w:rStyle w:val="a8"/>
              <w:rFonts w:cs="Times New Roman"/>
              <w:noProof/>
            </w:rPr>
            <w:t>本模板说明</w:t>
          </w:r>
          <w:r w:rsidR="00792D07">
            <w:rPr>
              <w:noProof/>
              <w:webHidden/>
            </w:rPr>
            <w:tab/>
          </w:r>
          <w:r w:rsidR="00792D07">
            <w:rPr>
              <w:noProof/>
              <w:webHidden/>
            </w:rPr>
            <w:fldChar w:fldCharType="begin"/>
          </w:r>
          <w:r w:rsidR="00792D07">
            <w:rPr>
              <w:noProof/>
              <w:webHidden/>
            </w:rPr>
            <w:instrText xml:space="preserve"> PAGEREF _Toc85060912 \h </w:instrText>
          </w:r>
          <w:r w:rsidR="00792D07">
            <w:rPr>
              <w:noProof/>
              <w:webHidden/>
            </w:rPr>
          </w:r>
          <w:r w:rsidR="00792D07">
            <w:rPr>
              <w:noProof/>
              <w:webHidden/>
            </w:rPr>
            <w:fldChar w:fldCharType="separate"/>
          </w:r>
          <w:ins w:id="102" w:author="chooyy" w:date="2025-03-25T15:28:00Z" w16du:dateUtc="2025-03-25T07:28:00Z">
            <w:r w:rsidR="009B127A">
              <w:rPr>
                <w:noProof/>
                <w:webHidden/>
              </w:rPr>
              <w:t>10</w:t>
            </w:r>
          </w:ins>
          <w:ins w:id="103" w:author="Li Jinjie" w:date="2023-05-06T18:04:00Z">
            <w:del w:id="104" w:author="chooyy" w:date="2025-03-25T15:28:00Z" w16du:dateUtc="2025-03-25T07:28:00Z">
              <w:r w:rsidR="0040222C" w:rsidDel="009B127A">
                <w:rPr>
                  <w:noProof/>
                  <w:webHidden/>
                </w:rPr>
                <w:delText>10</w:delText>
              </w:r>
            </w:del>
          </w:ins>
          <w:del w:id="105" w:author="chooyy" w:date="2025-03-25T15:28:00Z" w16du:dateUtc="2025-03-25T07:28:00Z">
            <w:r w:rsidR="00792D07" w:rsidDel="009B127A">
              <w:rPr>
                <w:noProof/>
                <w:webHidden/>
              </w:rPr>
              <w:delText>17</w:delText>
            </w:r>
          </w:del>
          <w:r w:rsidR="00792D07">
            <w:rPr>
              <w:noProof/>
              <w:webHidden/>
            </w:rPr>
            <w:fldChar w:fldCharType="end"/>
          </w:r>
          <w:r>
            <w:rPr>
              <w:noProof/>
            </w:rPr>
            <w:fldChar w:fldCharType="end"/>
          </w:r>
        </w:p>
        <w:p w14:paraId="0927CAC4" w14:textId="0AFA48A5" w:rsidR="00792D07" w:rsidRDefault="00667830">
          <w:pPr>
            <w:pStyle w:val="TOC1"/>
            <w:tabs>
              <w:tab w:val="left" w:pos="1050"/>
            </w:tabs>
            <w:spacing w:before="163"/>
            <w:rPr>
              <w:rFonts w:asciiTheme="minorHAnsi" w:eastAsiaTheme="minorEastAsia" w:hAnsiTheme="minorHAnsi"/>
              <w:noProof/>
              <w:sz w:val="21"/>
            </w:rPr>
          </w:pPr>
          <w:r>
            <w:rPr>
              <w:noProof/>
            </w:rPr>
            <w:fldChar w:fldCharType="begin"/>
          </w:r>
          <w:r>
            <w:rPr>
              <w:noProof/>
            </w:rPr>
            <w:instrText xml:space="preserve"> HYPERLINK \l "_Toc85060913" </w:instrText>
          </w:r>
          <w:r>
            <w:rPr>
              <w:noProof/>
            </w:rPr>
          </w:r>
          <w:r>
            <w:rPr>
              <w:noProof/>
            </w:rPr>
            <w:fldChar w:fldCharType="separate"/>
          </w:r>
          <w:r w:rsidR="00792D07" w:rsidRPr="00F05228">
            <w:rPr>
              <w:rStyle w:val="a8"/>
              <w:rFonts w:cs="Times New Roman"/>
              <w:noProof/>
            </w:rPr>
            <w:t>第六章</w:t>
          </w:r>
          <w:r w:rsidR="00792D07">
            <w:rPr>
              <w:rFonts w:asciiTheme="minorHAnsi" w:eastAsiaTheme="minorEastAsia" w:hAnsiTheme="minorHAnsi"/>
              <w:noProof/>
              <w:sz w:val="21"/>
            </w:rPr>
            <w:tab/>
          </w:r>
          <w:r w:rsidR="00792D07" w:rsidRPr="00F05228">
            <w:rPr>
              <w:rStyle w:val="a8"/>
              <w:rFonts w:cs="Times New Roman"/>
              <w:noProof/>
            </w:rPr>
            <w:t>最后说明</w:t>
          </w:r>
          <w:r w:rsidR="00792D07">
            <w:rPr>
              <w:noProof/>
              <w:webHidden/>
            </w:rPr>
            <w:tab/>
          </w:r>
          <w:r w:rsidR="00792D07">
            <w:rPr>
              <w:noProof/>
              <w:webHidden/>
            </w:rPr>
            <w:fldChar w:fldCharType="begin"/>
          </w:r>
          <w:r w:rsidR="00792D07">
            <w:rPr>
              <w:noProof/>
              <w:webHidden/>
            </w:rPr>
            <w:instrText xml:space="preserve"> PAGEREF _Toc85060913 \h </w:instrText>
          </w:r>
          <w:r w:rsidR="00792D07">
            <w:rPr>
              <w:noProof/>
              <w:webHidden/>
            </w:rPr>
          </w:r>
          <w:r w:rsidR="00792D07">
            <w:rPr>
              <w:noProof/>
              <w:webHidden/>
            </w:rPr>
            <w:fldChar w:fldCharType="separate"/>
          </w:r>
          <w:ins w:id="106" w:author="chooyy" w:date="2025-03-25T15:28:00Z" w16du:dateUtc="2025-03-25T07:28:00Z">
            <w:r w:rsidR="009B127A">
              <w:rPr>
                <w:noProof/>
                <w:webHidden/>
              </w:rPr>
              <w:t>11</w:t>
            </w:r>
          </w:ins>
          <w:ins w:id="107" w:author="Li Jinjie" w:date="2023-05-06T18:04:00Z">
            <w:del w:id="108" w:author="chooyy" w:date="2025-03-25T15:28:00Z" w16du:dateUtc="2025-03-25T07:28:00Z">
              <w:r w:rsidR="0040222C" w:rsidDel="009B127A">
                <w:rPr>
                  <w:noProof/>
                  <w:webHidden/>
                </w:rPr>
                <w:delText>11</w:delText>
              </w:r>
            </w:del>
          </w:ins>
          <w:del w:id="109" w:author="chooyy" w:date="2025-03-25T15:28:00Z" w16du:dateUtc="2025-03-25T07:28:00Z">
            <w:r w:rsidR="00792D07" w:rsidDel="009B127A">
              <w:rPr>
                <w:noProof/>
                <w:webHidden/>
              </w:rPr>
              <w:delText>18</w:delText>
            </w:r>
          </w:del>
          <w:r w:rsidR="00792D07">
            <w:rPr>
              <w:noProof/>
              <w:webHidden/>
            </w:rPr>
            <w:fldChar w:fldCharType="end"/>
          </w:r>
          <w:r>
            <w:rPr>
              <w:noProof/>
            </w:rPr>
            <w:fldChar w:fldCharType="end"/>
          </w:r>
        </w:p>
        <w:p w14:paraId="569A77AD" w14:textId="3EC18E86" w:rsidR="00792D07" w:rsidRDefault="00667830">
          <w:pPr>
            <w:pStyle w:val="TOC1"/>
            <w:tabs>
              <w:tab w:val="left" w:pos="1050"/>
            </w:tabs>
            <w:spacing w:before="163"/>
            <w:rPr>
              <w:rFonts w:asciiTheme="minorHAnsi" w:eastAsiaTheme="minorEastAsia" w:hAnsiTheme="minorHAnsi"/>
              <w:noProof/>
              <w:sz w:val="21"/>
            </w:rPr>
          </w:pPr>
          <w:r>
            <w:rPr>
              <w:noProof/>
            </w:rPr>
            <w:fldChar w:fldCharType="begin"/>
          </w:r>
          <w:r>
            <w:rPr>
              <w:noProof/>
            </w:rPr>
            <w:instrText xml:space="preserve"> HYPERLINK \l "_Toc85060914" </w:instrText>
          </w:r>
          <w:r>
            <w:rPr>
              <w:noProof/>
            </w:rPr>
          </w:r>
          <w:r>
            <w:rPr>
              <w:noProof/>
            </w:rPr>
            <w:fldChar w:fldCharType="separate"/>
          </w:r>
          <w:r w:rsidR="00792D07" w:rsidRPr="00F05228">
            <w:rPr>
              <w:rStyle w:val="a8"/>
              <w:rFonts w:cs="Times New Roman"/>
              <w:noProof/>
            </w:rPr>
            <w:t>第七章</w:t>
          </w:r>
          <w:r w:rsidR="00792D07">
            <w:rPr>
              <w:rFonts w:asciiTheme="minorHAnsi" w:eastAsiaTheme="minorEastAsia" w:hAnsiTheme="minorHAnsi"/>
              <w:noProof/>
              <w:sz w:val="21"/>
            </w:rPr>
            <w:tab/>
          </w:r>
          <w:r w:rsidR="00792D07" w:rsidRPr="00F05228">
            <w:rPr>
              <w:rStyle w:val="a8"/>
              <w:rFonts w:cs="Times New Roman"/>
              <w:noProof/>
            </w:rPr>
            <w:t>绪论</w:t>
          </w:r>
          <w:r w:rsidR="00792D07">
            <w:rPr>
              <w:noProof/>
              <w:webHidden/>
            </w:rPr>
            <w:tab/>
          </w:r>
          <w:r w:rsidR="00792D07">
            <w:rPr>
              <w:noProof/>
              <w:webHidden/>
            </w:rPr>
            <w:fldChar w:fldCharType="begin"/>
          </w:r>
          <w:r w:rsidR="00792D07">
            <w:rPr>
              <w:noProof/>
              <w:webHidden/>
            </w:rPr>
            <w:instrText xml:space="preserve"> PAGEREF _Toc85060914 \h </w:instrText>
          </w:r>
          <w:r w:rsidR="00792D07">
            <w:rPr>
              <w:noProof/>
              <w:webHidden/>
            </w:rPr>
          </w:r>
          <w:r w:rsidR="00792D07">
            <w:rPr>
              <w:noProof/>
              <w:webHidden/>
            </w:rPr>
            <w:fldChar w:fldCharType="separate"/>
          </w:r>
          <w:ins w:id="110" w:author="chooyy" w:date="2025-03-25T15:28:00Z" w16du:dateUtc="2025-03-25T07:28:00Z">
            <w:r w:rsidR="009B127A">
              <w:rPr>
                <w:noProof/>
                <w:webHidden/>
              </w:rPr>
              <w:t>12</w:t>
            </w:r>
          </w:ins>
          <w:ins w:id="111" w:author="Li Jinjie" w:date="2023-05-06T18:04:00Z">
            <w:del w:id="112" w:author="chooyy" w:date="2025-03-25T15:28:00Z" w16du:dateUtc="2025-03-25T07:28:00Z">
              <w:r w:rsidR="0040222C" w:rsidDel="009B127A">
                <w:rPr>
                  <w:noProof/>
                  <w:webHidden/>
                </w:rPr>
                <w:delText>12</w:delText>
              </w:r>
            </w:del>
          </w:ins>
          <w:del w:id="113" w:author="chooyy" w:date="2025-03-25T15:28:00Z" w16du:dateUtc="2025-03-25T07:28:00Z">
            <w:r w:rsidR="00792D07" w:rsidDel="009B127A">
              <w:rPr>
                <w:noProof/>
                <w:webHidden/>
              </w:rPr>
              <w:delText>19</w:delText>
            </w:r>
          </w:del>
          <w:r w:rsidR="00792D07">
            <w:rPr>
              <w:noProof/>
              <w:webHidden/>
            </w:rPr>
            <w:fldChar w:fldCharType="end"/>
          </w:r>
          <w:r>
            <w:rPr>
              <w:noProof/>
            </w:rPr>
            <w:fldChar w:fldCharType="end"/>
          </w:r>
        </w:p>
        <w:p w14:paraId="7EEE03B5" w14:textId="22858771" w:rsidR="00792D07" w:rsidRDefault="00667830">
          <w:pPr>
            <w:pStyle w:val="TOC1"/>
            <w:tabs>
              <w:tab w:val="left" w:pos="1050"/>
            </w:tabs>
            <w:spacing w:before="163"/>
            <w:rPr>
              <w:rFonts w:asciiTheme="minorHAnsi" w:eastAsiaTheme="minorEastAsia" w:hAnsiTheme="minorHAnsi"/>
              <w:noProof/>
              <w:sz w:val="21"/>
            </w:rPr>
          </w:pPr>
          <w:r>
            <w:rPr>
              <w:noProof/>
            </w:rPr>
            <w:fldChar w:fldCharType="begin"/>
          </w:r>
          <w:r>
            <w:rPr>
              <w:noProof/>
            </w:rPr>
            <w:instrText xml:space="preserve"> HYPERLINK \l "_Toc85060915" </w:instrText>
          </w:r>
          <w:r>
            <w:rPr>
              <w:noProof/>
            </w:rPr>
          </w:r>
          <w:r>
            <w:rPr>
              <w:noProof/>
            </w:rPr>
            <w:fldChar w:fldCharType="separate"/>
          </w:r>
          <w:r w:rsidR="00792D07" w:rsidRPr="00F05228">
            <w:rPr>
              <w:rStyle w:val="a8"/>
              <w:rFonts w:cs="Times New Roman"/>
              <w:noProof/>
            </w:rPr>
            <w:t>第八章</w:t>
          </w:r>
          <w:r w:rsidR="00792D07">
            <w:rPr>
              <w:rFonts w:asciiTheme="minorHAnsi" w:eastAsiaTheme="minorEastAsia" w:hAnsiTheme="minorHAnsi"/>
              <w:noProof/>
              <w:sz w:val="21"/>
            </w:rPr>
            <w:tab/>
          </w:r>
          <w:r w:rsidR="00792D07" w:rsidRPr="00F05228">
            <w:rPr>
              <w:rStyle w:val="a8"/>
              <w:rFonts w:cs="Times New Roman"/>
              <w:noProof/>
            </w:rPr>
            <w:t>正文第一章</w:t>
          </w:r>
          <w:r w:rsidR="00792D07">
            <w:rPr>
              <w:noProof/>
              <w:webHidden/>
            </w:rPr>
            <w:tab/>
          </w:r>
          <w:r w:rsidR="00792D07">
            <w:rPr>
              <w:noProof/>
              <w:webHidden/>
            </w:rPr>
            <w:fldChar w:fldCharType="begin"/>
          </w:r>
          <w:r w:rsidR="00792D07">
            <w:rPr>
              <w:noProof/>
              <w:webHidden/>
            </w:rPr>
            <w:instrText xml:space="preserve"> PAGEREF _Toc85060915 \h </w:instrText>
          </w:r>
          <w:r w:rsidR="00792D07">
            <w:rPr>
              <w:noProof/>
              <w:webHidden/>
            </w:rPr>
          </w:r>
          <w:r w:rsidR="00792D07">
            <w:rPr>
              <w:noProof/>
              <w:webHidden/>
            </w:rPr>
            <w:fldChar w:fldCharType="separate"/>
          </w:r>
          <w:ins w:id="114" w:author="chooyy" w:date="2025-03-25T15:28:00Z" w16du:dateUtc="2025-03-25T07:28:00Z">
            <w:r w:rsidR="009B127A">
              <w:rPr>
                <w:noProof/>
                <w:webHidden/>
              </w:rPr>
              <w:t>13</w:t>
            </w:r>
          </w:ins>
          <w:ins w:id="115" w:author="Li Jinjie" w:date="2023-05-06T18:04:00Z">
            <w:del w:id="116" w:author="chooyy" w:date="2025-03-25T15:28:00Z" w16du:dateUtc="2025-03-25T07:28:00Z">
              <w:r w:rsidR="0040222C" w:rsidDel="009B127A">
                <w:rPr>
                  <w:noProof/>
                  <w:webHidden/>
                </w:rPr>
                <w:delText>13</w:delText>
              </w:r>
            </w:del>
          </w:ins>
          <w:del w:id="117" w:author="chooyy" w:date="2025-03-25T15:28:00Z" w16du:dateUtc="2025-03-25T07:28:00Z">
            <w:r w:rsidR="00792D07" w:rsidDel="009B127A">
              <w:rPr>
                <w:noProof/>
                <w:webHidden/>
              </w:rPr>
              <w:delText>20</w:delText>
            </w:r>
          </w:del>
          <w:r w:rsidR="00792D07">
            <w:rPr>
              <w:noProof/>
              <w:webHidden/>
            </w:rPr>
            <w:fldChar w:fldCharType="end"/>
          </w:r>
          <w:r>
            <w:rPr>
              <w:noProof/>
            </w:rPr>
            <w:fldChar w:fldCharType="end"/>
          </w:r>
        </w:p>
        <w:p w14:paraId="0C112B1F" w14:textId="77A9CEF1" w:rsidR="00792D07" w:rsidRDefault="00667830">
          <w:pPr>
            <w:pStyle w:val="TOC1"/>
            <w:tabs>
              <w:tab w:val="left" w:pos="1050"/>
            </w:tabs>
            <w:spacing w:before="163"/>
            <w:rPr>
              <w:rFonts w:asciiTheme="minorHAnsi" w:eastAsiaTheme="minorEastAsia" w:hAnsiTheme="minorHAnsi"/>
              <w:noProof/>
              <w:sz w:val="21"/>
            </w:rPr>
          </w:pPr>
          <w:r>
            <w:rPr>
              <w:noProof/>
            </w:rPr>
            <w:fldChar w:fldCharType="begin"/>
          </w:r>
          <w:r>
            <w:rPr>
              <w:noProof/>
            </w:rPr>
            <w:instrText xml:space="preserve"> HYPERLINK \l "_Toc85060916" </w:instrText>
          </w:r>
          <w:r>
            <w:rPr>
              <w:noProof/>
            </w:rPr>
          </w:r>
          <w:r>
            <w:rPr>
              <w:noProof/>
            </w:rPr>
            <w:fldChar w:fldCharType="separate"/>
          </w:r>
          <w:r w:rsidR="00792D07" w:rsidRPr="00F05228">
            <w:rPr>
              <w:rStyle w:val="a8"/>
              <w:rFonts w:cs="Times New Roman"/>
              <w:noProof/>
            </w:rPr>
            <w:t>第九章</w:t>
          </w:r>
          <w:r w:rsidR="00792D07">
            <w:rPr>
              <w:rFonts w:asciiTheme="minorHAnsi" w:eastAsiaTheme="minorEastAsia" w:hAnsiTheme="minorHAnsi"/>
              <w:noProof/>
              <w:sz w:val="21"/>
            </w:rPr>
            <w:tab/>
          </w:r>
          <w:r w:rsidR="00792D07" w:rsidRPr="00F05228">
            <w:rPr>
              <w:rStyle w:val="a8"/>
              <w:rFonts w:cs="Times New Roman"/>
              <w:noProof/>
            </w:rPr>
            <w:t>正文第二章</w:t>
          </w:r>
          <w:r w:rsidR="00792D07">
            <w:rPr>
              <w:noProof/>
              <w:webHidden/>
            </w:rPr>
            <w:tab/>
          </w:r>
          <w:r w:rsidR="00792D07">
            <w:rPr>
              <w:noProof/>
              <w:webHidden/>
            </w:rPr>
            <w:fldChar w:fldCharType="begin"/>
          </w:r>
          <w:r w:rsidR="00792D07">
            <w:rPr>
              <w:noProof/>
              <w:webHidden/>
            </w:rPr>
            <w:instrText xml:space="preserve"> PAGEREF _Toc85060916 \h </w:instrText>
          </w:r>
          <w:r w:rsidR="00792D07">
            <w:rPr>
              <w:noProof/>
              <w:webHidden/>
            </w:rPr>
          </w:r>
          <w:r w:rsidR="00792D07">
            <w:rPr>
              <w:noProof/>
              <w:webHidden/>
            </w:rPr>
            <w:fldChar w:fldCharType="separate"/>
          </w:r>
          <w:ins w:id="118" w:author="chooyy" w:date="2025-03-25T15:28:00Z" w16du:dateUtc="2025-03-25T07:28:00Z">
            <w:r w:rsidR="009B127A">
              <w:rPr>
                <w:noProof/>
                <w:webHidden/>
              </w:rPr>
              <w:t>14</w:t>
            </w:r>
          </w:ins>
          <w:ins w:id="119" w:author="Li Jinjie" w:date="2023-05-06T18:04:00Z">
            <w:del w:id="120" w:author="chooyy" w:date="2025-03-25T15:28:00Z" w16du:dateUtc="2025-03-25T07:28:00Z">
              <w:r w:rsidR="0040222C" w:rsidDel="009B127A">
                <w:rPr>
                  <w:noProof/>
                  <w:webHidden/>
                </w:rPr>
                <w:delText>14</w:delText>
              </w:r>
            </w:del>
          </w:ins>
          <w:del w:id="121" w:author="chooyy" w:date="2025-03-25T15:28:00Z" w16du:dateUtc="2025-03-25T07:28:00Z">
            <w:r w:rsidR="00792D07" w:rsidDel="009B127A">
              <w:rPr>
                <w:noProof/>
                <w:webHidden/>
              </w:rPr>
              <w:delText>21</w:delText>
            </w:r>
          </w:del>
          <w:r w:rsidR="00792D07">
            <w:rPr>
              <w:noProof/>
              <w:webHidden/>
            </w:rPr>
            <w:fldChar w:fldCharType="end"/>
          </w:r>
          <w:r>
            <w:rPr>
              <w:noProof/>
            </w:rPr>
            <w:fldChar w:fldCharType="end"/>
          </w:r>
        </w:p>
        <w:p w14:paraId="09AFFB30" w14:textId="4874EC09" w:rsidR="00792D07" w:rsidRDefault="00667830">
          <w:pPr>
            <w:pStyle w:val="TOC1"/>
            <w:spacing w:before="163"/>
            <w:rPr>
              <w:rFonts w:asciiTheme="minorHAnsi" w:eastAsiaTheme="minorEastAsia" w:hAnsiTheme="minorHAnsi"/>
              <w:noProof/>
              <w:sz w:val="21"/>
            </w:rPr>
          </w:pPr>
          <w:r>
            <w:rPr>
              <w:noProof/>
            </w:rPr>
            <w:fldChar w:fldCharType="begin"/>
          </w:r>
          <w:r>
            <w:rPr>
              <w:noProof/>
            </w:rPr>
            <w:instrText xml:space="preserve"> HYPERLINK \l "_Toc85060917" </w:instrText>
          </w:r>
          <w:r>
            <w:rPr>
              <w:noProof/>
            </w:rPr>
          </w:r>
          <w:r>
            <w:rPr>
              <w:noProof/>
            </w:rPr>
            <w:fldChar w:fldCharType="separate"/>
          </w:r>
          <w:r w:rsidR="00792D07" w:rsidRPr="00F05228">
            <w:rPr>
              <w:rStyle w:val="a8"/>
              <w:rFonts w:cs="Times New Roman"/>
              <w:noProof/>
            </w:rPr>
            <w:t>总结</w:t>
          </w:r>
          <w:r w:rsidR="00792D07">
            <w:rPr>
              <w:noProof/>
              <w:webHidden/>
            </w:rPr>
            <w:tab/>
          </w:r>
          <w:r w:rsidR="00792D07">
            <w:rPr>
              <w:noProof/>
              <w:webHidden/>
            </w:rPr>
            <w:fldChar w:fldCharType="begin"/>
          </w:r>
          <w:r w:rsidR="00792D07">
            <w:rPr>
              <w:noProof/>
              <w:webHidden/>
            </w:rPr>
            <w:instrText xml:space="preserve"> PAGEREF _Toc85060917 \h </w:instrText>
          </w:r>
          <w:r w:rsidR="00792D07">
            <w:rPr>
              <w:noProof/>
              <w:webHidden/>
            </w:rPr>
          </w:r>
          <w:r w:rsidR="00792D07">
            <w:rPr>
              <w:noProof/>
              <w:webHidden/>
            </w:rPr>
            <w:fldChar w:fldCharType="separate"/>
          </w:r>
          <w:ins w:id="122" w:author="chooyy" w:date="2025-03-25T15:28:00Z" w16du:dateUtc="2025-03-25T07:28:00Z">
            <w:r w:rsidR="009B127A">
              <w:rPr>
                <w:noProof/>
                <w:webHidden/>
              </w:rPr>
              <w:t>18</w:t>
            </w:r>
          </w:ins>
          <w:ins w:id="123" w:author="Li Jinjie" w:date="2023-05-06T18:04:00Z">
            <w:del w:id="124" w:author="chooyy" w:date="2025-03-25T15:28:00Z" w16du:dateUtc="2025-03-25T07:28:00Z">
              <w:r w:rsidR="0040222C" w:rsidDel="009B127A">
                <w:rPr>
                  <w:noProof/>
                  <w:webHidden/>
                </w:rPr>
                <w:delText>18</w:delText>
              </w:r>
            </w:del>
          </w:ins>
          <w:del w:id="125" w:author="chooyy" w:date="2025-03-25T15:28:00Z" w16du:dateUtc="2025-03-25T07:28:00Z">
            <w:r w:rsidR="00792D07" w:rsidDel="009B127A">
              <w:rPr>
                <w:noProof/>
                <w:webHidden/>
              </w:rPr>
              <w:delText>22</w:delText>
            </w:r>
          </w:del>
          <w:r w:rsidR="00792D07">
            <w:rPr>
              <w:noProof/>
              <w:webHidden/>
            </w:rPr>
            <w:fldChar w:fldCharType="end"/>
          </w:r>
          <w:r>
            <w:rPr>
              <w:noProof/>
            </w:rPr>
            <w:fldChar w:fldCharType="end"/>
          </w:r>
        </w:p>
        <w:p w14:paraId="3F441962" w14:textId="488FF21B" w:rsidR="00792D07" w:rsidRDefault="00667830">
          <w:pPr>
            <w:pStyle w:val="TOC1"/>
            <w:spacing w:before="163"/>
            <w:rPr>
              <w:rFonts w:asciiTheme="minorHAnsi" w:eastAsiaTheme="minorEastAsia" w:hAnsiTheme="minorHAnsi"/>
              <w:noProof/>
              <w:sz w:val="21"/>
            </w:rPr>
          </w:pPr>
          <w:r>
            <w:rPr>
              <w:noProof/>
            </w:rPr>
            <w:fldChar w:fldCharType="begin"/>
          </w:r>
          <w:r>
            <w:rPr>
              <w:noProof/>
            </w:rPr>
            <w:instrText xml:space="preserve"> HYPERLINK \l "_Toc85060918" </w:instrText>
          </w:r>
          <w:r>
            <w:rPr>
              <w:noProof/>
            </w:rPr>
          </w:r>
          <w:r>
            <w:rPr>
              <w:noProof/>
            </w:rPr>
            <w:fldChar w:fldCharType="separate"/>
          </w:r>
          <w:r w:rsidR="00792D07" w:rsidRPr="00F05228">
            <w:rPr>
              <w:rStyle w:val="a8"/>
              <w:rFonts w:cs="Times New Roman"/>
              <w:noProof/>
            </w:rPr>
            <w:t>参考文献</w:t>
          </w:r>
          <w:r w:rsidR="00792D07">
            <w:rPr>
              <w:noProof/>
              <w:webHidden/>
            </w:rPr>
            <w:tab/>
          </w:r>
          <w:r w:rsidR="00792D07">
            <w:rPr>
              <w:noProof/>
              <w:webHidden/>
            </w:rPr>
            <w:fldChar w:fldCharType="begin"/>
          </w:r>
          <w:r w:rsidR="00792D07">
            <w:rPr>
              <w:noProof/>
              <w:webHidden/>
            </w:rPr>
            <w:instrText xml:space="preserve"> PAGEREF _Toc85060918 \h </w:instrText>
          </w:r>
          <w:r w:rsidR="00792D07">
            <w:rPr>
              <w:noProof/>
              <w:webHidden/>
            </w:rPr>
          </w:r>
          <w:r w:rsidR="00792D07">
            <w:rPr>
              <w:noProof/>
              <w:webHidden/>
            </w:rPr>
            <w:fldChar w:fldCharType="separate"/>
          </w:r>
          <w:ins w:id="126" w:author="chooyy" w:date="2025-03-25T15:28:00Z" w16du:dateUtc="2025-03-25T07:28:00Z">
            <w:r w:rsidR="009B127A">
              <w:rPr>
                <w:noProof/>
                <w:webHidden/>
              </w:rPr>
              <w:t>19</w:t>
            </w:r>
          </w:ins>
          <w:ins w:id="127" w:author="Li Jinjie" w:date="2023-05-06T18:04:00Z">
            <w:del w:id="128" w:author="chooyy" w:date="2025-03-25T15:28:00Z" w16du:dateUtc="2025-03-25T07:28:00Z">
              <w:r w:rsidR="0040222C" w:rsidDel="009B127A">
                <w:rPr>
                  <w:noProof/>
                  <w:webHidden/>
                </w:rPr>
                <w:delText>19</w:delText>
              </w:r>
            </w:del>
          </w:ins>
          <w:del w:id="129" w:author="chooyy" w:date="2025-03-25T15:28:00Z" w16du:dateUtc="2025-03-25T07:28:00Z">
            <w:r w:rsidR="00792D07" w:rsidDel="009B127A">
              <w:rPr>
                <w:noProof/>
                <w:webHidden/>
              </w:rPr>
              <w:delText>23</w:delText>
            </w:r>
          </w:del>
          <w:r w:rsidR="00792D07">
            <w:rPr>
              <w:noProof/>
              <w:webHidden/>
            </w:rPr>
            <w:fldChar w:fldCharType="end"/>
          </w:r>
          <w:r>
            <w:rPr>
              <w:noProof/>
            </w:rPr>
            <w:fldChar w:fldCharType="end"/>
          </w:r>
        </w:p>
        <w:p w14:paraId="328EA03D" w14:textId="5547D1AB" w:rsidR="00792D07" w:rsidRDefault="00667830">
          <w:pPr>
            <w:pStyle w:val="TOC1"/>
            <w:spacing w:before="163"/>
            <w:rPr>
              <w:rFonts w:asciiTheme="minorHAnsi" w:eastAsiaTheme="minorEastAsia" w:hAnsiTheme="minorHAnsi"/>
              <w:noProof/>
              <w:sz w:val="21"/>
            </w:rPr>
          </w:pPr>
          <w:r>
            <w:rPr>
              <w:noProof/>
            </w:rPr>
            <w:lastRenderedPageBreak/>
            <w:fldChar w:fldCharType="begin"/>
          </w:r>
          <w:r>
            <w:rPr>
              <w:noProof/>
            </w:rPr>
            <w:instrText xml:space="preserve"> HYPERLINK \l "_Toc85060919" </w:instrText>
          </w:r>
          <w:r>
            <w:rPr>
              <w:noProof/>
            </w:rPr>
          </w:r>
          <w:r>
            <w:rPr>
              <w:noProof/>
            </w:rPr>
            <w:fldChar w:fldCharType="separate"/>
          </w:r>
          <w:r w:rsidR="00792D07" w:rsidRPr="00F05228">
            <w:rPr>
              <w:rStyle w:val="a8"/>
              <w:rFonts w:cs="Times New Roman"/>
              <w:noProof/>
            </w:rPr>
            <w:t>附录</w:t>
          </w:r>
          <w:r w:rsidR="00792D07">
            <w:rPr>
              <w:noProof/>
              <w:webHidden/>
            </w:rPr>
            <w:tab/>
          </w:r>
          <w:r w:rsidR="00792D07">
            <w:rPr>
              <w:noProof/>
              <w:webHidden/>
            </w:rPr>
            <w:fldChar w:fldCharType="begin"/>
          </w:r>
          <w:r w:rsidR="00792D07">
            <w:rPr>
              <w:noProof/>
              <w:webHidden/>
            </w:rPr>
            <w:instrText xml:space="preserve"> PAGEREF _Toc85060919 \h </w:instrText>
          </w:r>
          <w:r w:rsidR="00792D07">
            <w:rPr>
              <w:noProof/>
              <w:webHidden/>
            </w:rPr>
          </w:r>
          <w:r w:rsidR="00792D07">
            <w:rPr>
              <w:noProof/>
              <w:webHidden/>
            </w:rPr>
            <w:fldChar w:fldCharType="separate"/>
          </w:r>
          <w:ins w:id="130" w:author="chooyy" w:date="2025-03-25T15:28:00Z" w16du:dateUtc="2025-03-25T07:28:00Z">
            <w:r w:rsidR="009B127A">
              <w:rPr>
                <w:noProof/>
                <w:webHidden/>
              </w:rPr>
              <w:t>20</w:t>
            </w:r>
          </w:ins>
          <w:ins w:id="131" w:author="Li Jinjie" w:date="2023-05-06T18:04:00Z">
            <w:del w:id="132" w:author="chooyy" w:date="2025-03-25T15:28:00Z" w16du:dateUtc="2025-03-25T07:28:00Z">
              <w:r w:rsidR="0040222C" w:rsidDel="009B127A">
                <w:rPr>
                  <w:noProof/>
                  <w:webHidden/>
                </w:rPr>
                <w:delText>20</w:delText>
              </w:r>
            </w:del>
          </w:ins>
          <w:del w:id="133" w:author="chooyy" w:date="2025-03-25T15:28:00Z" w16du:dateUtc="2025-03-25T07:28:00Z">
            <w:r w:rsidR="00792D07" w:rsidDel="009B127A">
              <w:rPr>
                <w:noProof/>
                <w:webHidden/>
              </w:rPr>
              <w:delText>24</w:delText>
            </w:r>
          </w:del>
          <w:r w:rsidR="00792D07">
            <w:rPr>
              <w:noProof/>
              <w:webHidden/>
            </w:rPr>
            <w:fldChar w:fldCharType="end"/>
          </w:r>
          <w:r>
            <w:rPr>
              <w:noProof/>
            </w:rPr>
            <w:fldChar w:fldCharType="end"/>
          </w:r>
        </w:p>
        <w:p w14:paraId="24A6239F" w14:textId="3F43817C" w:rsidR="00792D07" w:rsidRDefault="00667830">
          <w:pPr>
            <w:pStyle w:val="TOC1"/>
            <w:spacing w:before="163"/>
            <w:rPr>
              <w:rFonts w:asciiTheme="minorHAnsi" w:eastAsiaTheme="minorEastAsia" w:hAnsiTheme="minorHAnsi"/>
              <w:noProof/>
              <w:sz w:val="21"/>
            </w:rPr>
          </w:pPr>
          <w:r>
            <w:rPr>
              <w:noProof/>
            </w:rPr>
            <w:fldChar w:fldCharType="begin"/>
          </w:r>
          <w:r>
            <w:rPr>
              <w:noProof/>
            </w:rPr>
            <w:instrText xml:space="preserve"> HYPERLINK \l "_Toc85060920" </w:instrText>
          </w:r>
          <w:r>
            <w:rPr>
              <w:noProof/>
            </w:rPr>
          </w:r>
          <w:r>
            <w:rPr>
              <w:noProof/>
            </w:rPr>
            <w:fldChar w:fldCharType="separate"/>
          </w:r>
          <w:r w:rsidR="00792D07" w:rsidRPr="00F05228">
            <w:rPr>
              <w:rStyle w:val="a8"/>
              <w:rFonts w:cs="Times New Roman"/>
              <w:noProof/>
            </w:rPr>
            <w:t>攻读学位期间取得的成果</w:t>
          </w:r>
          <w:r w:rsidR="00792D07">
            <w:rPr>
              <w:noProof/>
              <w:webHidden/>
            </w:rPr>
            <w:tab/>
          </w:r>
          <w:r w:rsidR="00792D07">
            <w:rPr>
              <w:noProof/>
              <w:webHidden/>
            </w:rPr>
            <w:fldChar w:fldCharType="begin"/>
          </w:r>
          <w:r w:rsidR="00792D07">
            <w:rPr>
              <w:noProof/>
              <w:webHidden/>
            </w:rPr>
            <w:instrText xml:space="preserve"> PAGEREF _Toc85060920 \h </w:instrText>
          </w:r>
          <w:r w:rsidR="00792D07">
            <w:rPr>
              <w:noProof/>
              <w:webHidden/>
            </w:rPr>
          </w:r>
          <w:r w:rsidR="00792D07">
            <w:rPr>
              <w:noProof/>
              <w:webHidden/>
            </w:rPr>
            <w:fldChar w:fldCharType="separate"/>
          </w:r>
          <w:ins w:id="134" w:author="chooyy" w:date="2025-03-25T15:28:00Z" w16du:dateUtc="2025-03-25T07:28:00Z">
            <w:r w:rsidR="009B127A">
              <w:rPr>
                <w:noProof/>
                <w:webHidden/>
              </w:rPr>
              <w:t>21</w:t>
            </w:r>
          </w:ins>
          <w:ins w:id="135" w:author="Li Jinjie" w:date="2023-05-06T18:04:00Z">
            <w:del w:id="136" w:author="chooyy" w:date="2025-03-25T15:28:00Z" w16du:dateUtc="2025-03-25T07:28:00Z">
              <w:r w:rsidR="0040222C" w:rsidDel="009B127A">
                <w:rPr>
                  <w:noProof/>
                  <w:webHidden/>
                </w:rPr>
                <w:delText>21</w:delText>
              </w:r>
            </w:del>
          </w:ins>
          <w:del w:id="137" w:author="chooyy" w:date="2025-03-25T15:28:00Z" w16du:dateUtc="2025-03-25T07:28:00Z">
            <w:r w:rsidR="00792D07" w:rsidDel="009B127A">
              <w:rPr>
                <w:noProof/>
                <w:webHidden/>
              </w:rPr>
              <w:delText>25</w:delText>
            </w:r>
          </w:del>
          <w:r w:rsidR="00792D07">
            <w:rPr>
              <w:noProof/>
              <w:webHidden/>
            </w:rPr>
            <w:fldChar w:fldCharType="end"/>
          </w:r>
          <w:r>
            <w:rPr>
              <w:noProof/>
            </w:rPr>
            <w:fldChar w:fldCharType="end"/>
          </w:r>
        </w:p>
        <w:p w14:paraId="14B14DFA" w14:textId="1BCB4F43" w:rsidR="00792D07" w:rsidRDefault="00667830">
          <w:pPr>
            <w:pStyle w:val="TOC1"/>
            <w:spacing w:before="163"/>
            <w:rPr>
              <w:rFonts w:asciiTheme="minorHAnsi" w:eastAsiaTheme="minorEastAsia" w:hAnsiTheme="minorHAnsi"/>
              <w:noProof/>
              <w:sz w:val="21"/>
            </w:rPr>
          </w:pPr>
          <w:r>
            <w:rPr>
              <w:noProof/>
            </w:rPr>
            <w:fldChar w:fldCharType="begin"/>
          </w:r>
          <w:r>
            <w:rPr>
              <w:noProof/>
            </w:rPr>
            <w:instrText xml:space="preserve"> HYPERLINK \l "_Toc85060921" </w:instrText>
          </w:r>
          <w:r>
            <w:rPr>
              <w:noProof/>
            </w:rPr>
          </w:r>
          <w:r>
            <w:rPr>
              <w:noProof/>
            </w:rPr>
            <w:fldChar w:fldCharType="separate"/>
          </w:r>
          <w:r w:rsidR="00792D07" w:rsidRPr="00F05228">
            <w:rPr>
              <w:rStyle w:val="a8"/>
              <w:rFonts w:cs="Times New Roman"/>
              <w:noProof/>
            </w:rPr>
            <w:t>致谢</w:t>
          </w:r>
          <w:r w:rsidR="00792D07">
            <w:rPr>
              <w:noProof/>
              <w:webHidden/>
            </w:rPr>
            <w:tab/>
          </w:r>
          <w:r w:rsidR="00792D07">
            <w:rPr>
              <w:noProof/>
              <w:webHidden/>
            </w:rPr>
            <w:fldChar w:fldCharType="begin"/>
          </w:r>
          <w:r w:rsidR="00792D07">
            <w:rPr>
              <w:noProof/>
              <w:webHidden/>
            </w:rPr>
            <w:instrText xml:space="preserve"> PAGEREF _Toc85060921 \h </w:instrText>
          </w:r>
          <w:r w:rsidR="00792D07">
            <w:rPr>
              <w:noProof/>
              <w:webHidden/>
            </w:rPr>
          </w:r>
          <w:r w:rsidR="00792D07">
            <w:rPr>
              <w:noProof/>
              <w:webHidden/>
            </w:rPr>
            <w:fldChar w:fldCharType="separate"/>
          </w:r>
          <w:ins w:id="138" w:author="chooyy" w:date="2025-03-25T15:28:00Z" w16du:dateUtc="2025-03-25T07:28:00Z">
            <w:r w:rsidR="009B127A">
              <w:rPr>
                <w:noProof/>
                <w:webHidden/>
              </w:rPr>
              <w:t>22</w:t>
            </w:r>
          </w:ins>
          <w:ins w:id="139" w:author="Li Jinjie" w:date="2023-05-06T18:04:00Z">
            <w:del w:id="140" w:author="chooyy" w:date="2025-03-25T15:28:00Z" w16du:dateUtc="2025-03-25T07:28:00Z">
              <w:r w:rsidR="0040222C" w:rsidDel="009B127A">
                <w:rPr>
                  <w:noProof/>
                  <w:webHidden/>
                </w:rPr>
                <w:delText>22</w:delText>
              </w:r>
            </w:del>
          </w:ins>
          <w:del w:id="141" w:author="chooyy" w:date="2025-03-25T15:28:00Z" w16du:dateUtc="2025-03-25T07:28:00Z">
            <w:r w:rsidR="00792D07" w:rsidDel="009B127A">
              <w:rPr>
                <w:noProof/>
                <w:webHidden/>
              </w:rPr>
              <w:delText>26</w:delText>
            </w:r>
          </w:del>
          <w:r w:rsidR="00792D07">
            <w:rPr>
              <w:noProof/>
              <w:webHidden/>
            </w:rPr>
            <w:fldChar w:fldCharType="end"/>
          </w:r>
          <w:r>
            <w:rPr>
              <w:noProof/>
            </w:rPr>
            <w:fldChar w:fldCharType="end"/>
          </w:r>
        </w:p>
        <w:p w14:paraId="710920AC" w14:textId="61AC6F51" w:rsidR="00792D07" w:rsidRDefault="00667830">
          <w:pPr>
            <w:pStyle w:val="TOC1"/>
            <w:spacing w:before="163"/>
            <w:rPr>
              <w:rFonts w:asciiTheme="minorHAnsi" w:eastAsiaTheme="minorEastAsia" w:hAnsiTheme="minorHAnsi"/>
              <w:noProof/>
              <w:sz w:val="21"/>
            </w:rPr>
          </w:pPr>
          <w:r>
            <w:rPr>
              <w:noProof/>
            </w:rPr>
            <w:fldChar w:fldCharType="begin"/>
          </w:r>
          <w:r>
            <w:rPr>
              <w:noProof/>
            </w:rPr>
            <w:instrText xml:space="preserve"> HYPERLINK \l "_Toc85060922" </w:instrText>
          </w:r>
          <w:r>
            <w:rPr>
              <w:noProof/>
            </w:rPr>
          </w:r>
          <w:r>
            <w:rPr>
              <w:noProof/>
            </w:rPr>
            <w:fldChar w:fldCharType="separate"/>
          </w:r>
          <w:r w:rsidR="00792D07" w:rsidRPr="00F05228">
            <w:rPr>
              <w:rStyle w:val="a8"/>
              <w:rFonts w:cs="Times New Roman"/>
              <w:noProof/>
            </w:rPr>
            <w:t>作者简介</w:t>
          </w:r>
          <w:r w:rsidR="00792D07">
            <w:rPr>
              <w:noProof/>
              <w:webHidden/>
            </w:rPr>
            <w:tab/>
          </w:r>
          <w:r w:rsidR="00792D07">
            <w:rPr>
              <w:noProof/>
              <w:webHidden/>
            </w:rPr>
            <w:fldChar w:fldCharType="begin"/>
          </w:r>
          <w:r w:rsidR="00792D07">
            <w:rPr>
              <w:noProof/>
              <w:webHidden/>
            </w:rPr>
            <w:instrText xml:space="preserve"> PAGEREF _Toc85060922 \h </w:instrText>
          </w:r>
          <w:r w:rsidR="00792D07">
            <w:rPr>
              <w:noProof/>
              <w:webHidden/>
            </w:rPr>
          </w:r>
          <w:r w:rsidR="00792D07">
            <w:rPr>
              <w:noProof/>
              <w:webHidden/>
            </w:rPr>
            <w:fldChar w:fldCharType="separate"/>
          </w:r>
          <w:ins w:id="142" w:author="chooyy" w:date="2025-03-25T15:28:00Z" w16du:dateUtc="2025-03-25T07:28:00Z">
            <w:r w:rsidR="009B127A">
              <w:rPr>
                <w:noProof/>
                <w:webHidden/>
              </w:rPr>
              <w:t>23</w:t>
            </w:r>
          </w:ins>
          <w:ins w:id="143" w:author="Li Jinjie" w:date="2023-05-06T18:04:00Z">
            <w:del w:id="144" w:author="chooyy" w:date="2025-03-25T15:28:00Z" w16du:dateUtc="2025-03-25T07:28:00Z">
              <w:r w:rsidR="0040222C" w:rsidDel="009B127A">
                <w:rPr>
                  <w:noProof/>
                  <w:webHidden/>
                </w:rPr>
                <w:delText>23</w:delText>
              </w:r>
            </w:del>
          </w:ins>
          <w:del w:id="145" w:author="chooyy" w:date="2025-03-25T15:28:00Z" w16du:dateUtc="2025-03-25T07:28:00Z">
            <w:r w:rsidR="00792D07" w:rsidDel="009B127A">
              <w:rPr>
                <w:noProof/>
                <w:webHidden/>
              </w:rPr>
              <w:delText>27</w:delText>
            </w:r>
          </w:del>
          <w:r w:rsidR="00792D07">
            <w:rPr>
              <w:noProof/>
              <w:webHidden/>
            </w:rPr>
            <w:fldChar w:fldCharType="end"/>
          </w:r>
          <w:r>
            <w:rPr>
              <w:noProof/>
            </w:rPr>
            <w:fldChar w:fldCharType="end"/>
          </w:r>
        </w:p>
        <w:p w14:paraId="5C8228C7" w14:textId="063750D0" w:rsidR="006A7A34" w:rsidRPr="00B207E0" w:rsidRDefault="009A2A98">
          <w:pPr>
            <w:rPr>
              <w:rFonts w:cs="Times New Roman"/>
            </w:rPr>
          </w:pPr>
          <w:r w:rsidRPr="00B207E0">
            <w:rPr>
              <w:rFonts w:cs="Times New Roman"/>
            </w:rPr>
            <w:fldChar w:fldCharType="end"/>
          </w:r>
        </w:p>
      </w:sdtContent>
    </w:sdt>
    <w:bookmarkEnd w:id="25" w:displacedByCustomXml="prev"/>
    <w:p w14:paraId="4B52A02B" w14:textId="77777777" w:rsidR="00D4623A" w:rsidRDefault="00872693" w:rsidP="00FB60DE">
      <w:pPr>
        <w:spacing w:line="240" w:lineRule="auto"/>
        <w:jc w:val="left"/>
        <w:rPr>
          <w:ins w:id="146" w:author="chooyy" w:date="2025-03-25T15:45:00Z" w16du:dateUtc="2025-03-25T07:45:00Z"/>
          <w:rFonts w:eastAsia="黑体" w:cs="Times New Roman"/>
          <w:sz w:val="28"/>
        </w:rPr>
        <w:sectPr w:rsidR="00D4623A" w:rsidSect="005B4437">
          <w:pgSz w:w="11906" w:h="16838" w:code="9"/>
          <w:pgMar w:top="1418" w:right="1418" w:bottom="1418" w:left="1418" w:header="851" w:footer="851" w:gutter="0"/>
          <w:pgNumType w:fmt="upperRoman" w:start="1"/>
          <w:cols w:space="425"/>
          <w:docGrid w:type="linesAndChars" w:linePitch="326"/>
        </w:sectPr>
      </w:pPr>
      <w:del w:id="147" w:author="chooyy" w:date="2025-03-25T15:45:00Z" w16du:dateUtc="2025-03-25T07:45:00Z">
        <w:r w:rsidRPr="00B207E0" w:rsidDel="00D4623A">
          <w:rPr>
            <w:rFonts w:eastAsia="黑体" w:cs="Times New Roman"/>
            <w:sz w:val="28"/>
          </w:rPr>
          <w:br w:type="page"/>
        </w:r>
      </w:del>
    </w:p>
    <w:p w14:paraId="0863448C" w14:textId="067A1AFD" w:rsidR="00872693" w:rsidRPr="00B207E0" w:rsidDel="00807EB9" w:rsidRDefault="00872693" w:rsidP="00FB60DE">
      <w:pPr>
        <w:spacing w:line="240" w:lineRule="auto"/>
        <w:jc w:val="left"/>
        <w:rPr>
          <w:del w:id="148" w:author="chooyy" w:date="2025-03-25T15:45:00Z" w16du:dateUtc="2025-03-25T07:45:00Z"/>
          <w:rFonts w:eastAsia="黑体" w:cs="Times New Roman"/>
          <w:sz w:val="28"/>
        </w:rPr>
      </w:pPr>
    </w:p>
    <w:p w14:paraId="378C5C1F" w14:textId="7D9F6751" w:rsidR="001634BC" w:rsidRPr="005C3059" w:rsidRDefault="00505F73" w:rsidP="005C3059">
      <w:pPr>
        <w:spacing w:beforeLines="50" w:before="163" w:afterLines="50" w:after="163" w:line="240" w:lineRule="auto"/>
        <w:jc w:val="center"/>
        <w:rPr>
          <w:rFonts w:ascii="黑体" w:eastAsia="黑体" w:hAnsi="黑体" w:hint="eastAsia"/>
          <w:sz w:val="32"/>
          <w:szCs w:val="32"/>
        </w:rPr>
      </w:pPr>
      <w:bookmarkStart w:id="149" w:name="_Toc467679510"/>
      <w:r>
        <w:rPr>
          <w:rFonts w:ascii="黑体" w:eastAsia="黑体" w:hAnsi="黑体"/>
          <w:sz w:val="32"/>
          <w:szCs w:val="32"/>
        </w:rPr>
        <w:t>图</w:t>
      </w:r>
      <w:r>
        <w:rPr>
          <w:rFonts w:ascii="黑体" w:eastAsia="黑体" w:hAnsi="黑体" w:hint="eastAsia"/>
          <w:sz w:val="32"/>
          <w:szCs w:val="32"/>
        </w:rPr>
        <w:t>清单</w:t>
      </w:r>
      <w:bookmarkEnd w:id="149"/>
    </w:p>
    <w:p w14:paraId="4D1055A7" w14:textId="13D3DA51" w:rsidR="00792D07" w:rsidRDefault="00792D07">
      <w:pPr>
        <w:pStyle w:val="af4"/>
        <w:tabs>
          <w:tab w:val="right" w:leader="dot" w:pos="9061"/>
        </w:tabs>
        <w:ind w:left="1040" w:hanging="560"/>
        <w:rPr>
          <w:rFonts w:asciiTheme="minorHAnsi" w:eastAsiaTheme="minorEastAsia" w:hAnsiTheme="minorHAnsi"/>
          <w:noProof/>
          <w:sz w:val="21"/>
        </w:rPr>
      </w:pPr>
      <w:r>
        <w:rPr>
          <w:rFonts w:eastAsia="黑体" w:cs="Times New Roman"/>
          <w:sz w:val="28"/>
        </w:rPr>
        <w:fldChar w:fldCharType="begin"/>
      </w:r>
      <w:r>
        <w:rPr>
          <w:rFonts w:eastAsia="黑体" w:cs="Times New Roman"/>
          <w:sz w:val="28"/>
        </w:rPr>
        <w:instrText xml:space="preserve"> TOC \h \z \t "phd_notePic" \c </w:instrText>
      </w:r>
      <w:r>
        <w:rPr>
          <w:rFonts w:eastAsia="黑体" w:cs="Times New Roman"/>
          <w:sz w:val="28"/>
        </w:rPr>
        <w:fldChar w:fldCharType="separate"/>
      </w:r>
      <w:r w:rsidR="00667830">
        <w:rPr>
          <w:noProof/>
        </w:rPr>
        <w:fldChar w:fldCharType="begin"/>
      </w:r>
      <w:r w:rsidR="00667830">
        <w:rPr>
          <w:noProof/>
        </w:rPr>
        <w:instrText xml:space="preserve"> HYPERLINK \l "_Toc85060973" </w:instrText>
      </w:r>
      <w:r w:rsidR="00667830">
        <w:rPr>
          <w:noProof/>
        </w:rPr>
      </w:r>
      <w:r w:rsidR="00667830">
        <w:rPr>
          <w:noProof/>
        </w:rPr>
        <w:fldChar w:fldCharType="separate"/>
      </w:r>
      <w:r w:rsidRPr="00910FFB">
        <w:rPr>
          <w:rStyle w:val="a8"/>
          <w:noProof/>
        </w:rPr>
        <w:t>图</w:t>
      </w:r>
      <w:r w:rsidRPr="00910FFB">
        <w:rPr>
          <w:rStyle w:val="a8"/>
          <w:noProof/>
        </w:rPr>
        <w:t xml:space="preserve"> 1 </w:t>
      </w:r>
      <w:r w:rsidRPr="00910FFB">
        <w:rPr>
          <w:rStyle w:val="a8"/>
          <w:noProof/>
        </w:rPr>
        <w:t>插图示例。</w:t>
      </w:r>
      <w:r w:rsidRPr="00910FFB">
        <w:rPr>
          <w:rStyle w:val="a8"/>
          <w:noProof/>
        </w:rPr>
        <w:t>Album cover of True by Avicii.</w:t>
      </w:r>
      <w:r>
        <w:rPr>
          <w:noProof/>
          <w:webHidden/>
        </w:rPr>
        <w:tab/>
      </w:r>
      <w:r>
        <w:rPr>
          <w:noProof/>
          <w:webHidden/>
        </w:rPr>
        <w:fldChar w:fldCharType="begin"/>
      </w:r>
      <w:r>
        <w:rPr>
          <w:noProof/>
          <w:webHidden/>
        </w:rPr>
        <w:instrText xml:space="preserve"> PAGEREF _Toc85060973 \h </w:instrText>
      </w:r>
      <w:r>
        <w:rPr>
          <w:noProof/>
          <w:webHidden/>
        </w:rPr>
      </w:r>
      <w:r>
        <w:rPr>
          <w:noProof/>
          <w:webHidden/>
        </w:rPr>
        <w:fldChar w:fldCharType="separate"/>
      </w:r>
      <w:ins w:id="150" w:author="chooyy" w:date="2025-03-25T15:28:00Z" w16du:dateUtc="2025-03-25T07:28:00Z">
        <w:r w:rsidR="009B127A">
          <w:rPr>
            <w:noProof/>
            <w:webHidden/>
          </w:rPr>
          <w:t>14</w:t>
        </w:r>
      </w:ins>
      <w:ins w:id="151" w:author="Li Jinjie" w:date="2023-05-06T18:04:00Z">
        <w:del w:id="152" w:author="chooyy" w:date="2025-03-25T15:28:00Z" w16du:dateUtc="2025-03-25T07:28:00Z">
          <w:r w:rsidR="0040222C" w:rsidDel="009B127A">
            <w:rPr>
              <w:noProof/>
              <w:webHidden/>
            </w:rPr>
            <w:delText>14</w:delText>
          </w:r>
        </w:del>
      </w:ins>
      <w:del w:id="153" w:author="chooyy" w:date="2025-03-25T15:28:00Z" w16du:dateUtc="2025-03-25T07:28:00Z">
        <w:r w:rsidDel="009B127A">
          <w:rPr>
            <w:noProof/>
            <w:webHidden/>
          </w:rPr>
          <w:delText>21</w:delText>
        </w:r>
      </w:del>
      <w:r>
        <w:rPr>
          <w:noProof/>
          <w:webHidden/>
        </w:rPr>
        <w:fldChar w:fldCharType="end"/>
      </w:r>
      <w:r w:rsidR="00667830">
        <w:rPr>
          <w:noProof/>
        </w:rPr>
        <w:fldChar w:fldCharType="end"/>
      </w:r>
    </w:p>
    <w:p w14:paraId="77439255" w14:textId="06B2C21C" w:rsidR="001634BC" w:rsidRPr="00B207E0" w:rsidRDefault="00792D07" w:rsidP="00FB60DE">
      <w:pPr>
        <w:spacing w:line="240" w:lineRule="auto"/>
        <w:jc w:val="left"/>
        <w:rPr>
          <w:rFonts w:eastAsia="黑体" w:cs="Times New Roman"/>
          <w:sz w:val="28"/>
        </w:rPr>
      </w:pPr>
      <w:r>
        <w:rPr>
          <w:rFonts w:eastAsia="黑体" w:cs="Times New Roman"/>
          <w:sz w:val="28"/>
        </w:rPr>
        <w:fldChar w:fldCharType="end"/>
      </w:r>
    </w:p>
    <w:p w14:paraId="6378CD25" w14:textId="629AAF3F"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2C630013" w14:textId="6BD646DD" w:rsidR="001634BC" w:rsidRPr="005C3059" w:rsidRDefault="00505F73" w:rsidP="005C3059">
      <w:pPr>
        <w:spacing w:beforeLines="50" w:before="163" w:afterLines="50" w:after="163" w:line="240" w:lineRule="auto"/>
        <w:jc w:val="center"/>
        <w:rPr>
          <w:rFonts w:ascii="黑体" w:eastAsia="黑体" w:hAnsi="黑体" w:hint="eastAsia"/>
          <w:sz w:val="32"/>
          <w:szCs w:val="32"/>
        </w:rPr>
      </w:pPr>
      <w:bookmarkStart w:id="154" w:name="_Toc467679511"/>
      <w:r>
        <w:rPr>
          <w:rFonts w:ascii="黑体" w:eastAsia="黑体" w:hAnsi="黑体"/>
          <w:sz w:val="32"/>
          <w:szCs w:val="32"/>
        </w:rPr>
        <w:lastRenderedPageBreak/>
        <w:t>表</w:t>
      </w:r>
      <w:r>
        <w:rPr>
          <w:rFonts w:ascii="黑体" w:eastAsia="黑体" w:hAnsi="黑体" w:hint="eastAsia"/>
          <w:sz w:val="32"/>
          <w:szCs w:val="32"/>
        </w:rPr>
        <w:t>清单</w:t>
      </w:r>
      <w:bookmarkEnd w:id="154"/>
    </w:p>
    <w:p w14:paraId="17552FCC" w14:textId="416B07ED" w:rsidR="00792D07" w:rsidRDefault="00792D07">
      <w:pPr>
        <w:pStyle w:val="af4"/>
        <w:tabs>
          <w:tab w:val="right" w:leader="dot" w:pos="9061"/>
        </w:tabs>
        <w:ind w:left="960" w:hanging="480"/>
        <w:rPr>
          <w:rFonts w:asciiTheme="minorHAnsi" w:eastAsiaTheme="minorEastAsia" w:hAnsiTheme="minorHAnsi"/>
          <w:noProof/>
          <w:sz w:val="21"/>
        </w:rPr>
      </w:pPr>
      <w:r>
        <w:rPr>
          <w:rFonts w:cs="Times New Roman"/>
        </w:rPr>
        <w:fldChar w:fldCharType="begin"/>
      </w:r>
      <w:r>
        <w:rPr>
          <w:rFonts w:cs="Times New Roman"/>
        </w:rPr>
        <w:instrText xml:space="preserve"> TOC \h \z \t "phd_noteTable" \c </w:instrText>
      </w:r>
      <w:r>
        <w:rPr>
          <w:rFonts w:cs="Times New Roman"/>
        </w:rPr>
        <w:fldChar w:fldCharType="separate"/>
      </w:r>
      <w:r w:rsidR="00667830">
        <w:rPr>
          <w:noProof/>
        </w:rPr>
        <w:fldChar w:fldCharType="begin"/>
      </w:r>
      <w:r w:rsidR="00667830">
        <w:rPr>
          <w:noProof/>
        </w:rPr>
        <w:instrText xml:space="preserve"> HYPERLINK \l "_Toc85060836" </w:instrText>
      </w:r>
      <w:r w:rsidR="00667830">
        <w:rPr>
          <w:noProof/>
        </w:rPr>
      </w:r>
      <w:r w:rsidR="00667830">
        <w:rPr>
          <w:noProof/>
        </w:rPr>
        <w:fldChar w:fldCharType="separate"/>
      </w:r>
      <w:r w:rsidRPr="00BD4E87">
        <w:rPr>
          <w:rStyle w:val="a8"/>
          <w:noProof/>
        </w:rPr>
        <w:t>表</w:t>
      </w:r>
      <w:r w:rsidRPr="00BD4E87">
        <w:rPr>
          <w:rStyle w:val="a8"/>
          <w:noProof/>
        </w:rPr>
        <w:t xml:space="preserve"> 1 </w:t>
      </w:r>
      <w:r w:rsidRPr="00BD4E87">
        <w:rPr>
          <w:rStyle w:val="a8"/>
          <w:noProof/>
        </w:rPr>
        <w:t>学位论文组成</w:t>
      </w:r>
      <w:r>
        <w:rPr>
          <w:noProof/>
          <w:webHidden/>
        </w:rPr>
        <w:tab/>
      </w:r>
      <w:r>
        <w:rPr>
          <w:noProof/>
          <w:webHidden/>
        </w:rPr>
        <w:fldChar w:fldCharType="begin"/>
      </w:r>
      <w:r>
        <w:rPr>
          <w:noProof/>
          <w:webHidden/>
        </w:rPr>
        <w:instrText xml:space="preserve"> PAGEREF _Toc85060836 \h </w:instrText>
      </w:r>
      <w:r>
        <w:rPr>
          <w:noProof/>
          <w:webHidden/>
        </w:rPr>
      </w:r>
      <w:r>
        <w:rPr>
          <w:noProof/>
          <w:webHidden/>
        </w:rPr>
        <w:fldChar w:fldCharType="separate"/>
      </w:r>
      <w:ins w:id="155" w:author="chooyy" w:date="2025-03-25T15:28:00Z" w16du:dateUtc="2025-03-25T07:28:00Z">
        <w:r w:rsidR="009B127A">
          <w:rPr>
            <w:noProof/>
            <w:webHidden/>
          </w:rPr>
          <w:t>3</w:t>
        </w:r>
      </w:ins>
      <w:ins w:id="156" w:author="Li Jinjie" w:date="2023-05-06T18:04:00Z">
        <w:del w:id="157" w:author="chooyy" w:date="2025-03-25T15:28:00Z" w16du:dateUtc="2025-03-25T07:28:00Z">
          <w:r w:rsidR="0040222C" w:rsidDel="009B127A">
            <w:rPr>
              <w:noProof/>
              <w:webHidden/>
            </w:rPr>
            <w:delText>3</w:delText>
          </w:r>
        </w:del>
      </w:ins>
      <w:del w:id="158" w:author="chooyy" w:date="2025-03-25T15:28:00Z" w16du:dateUtc="2025-03-25T07:28:00Z">
        <w:r w:rsidDel="009B127A">
          <w:rPr>
            <w:noProof/>
            <w:webHidden/>
          </w:rPr>
          <w:delText>10</w:delText>
        </w:r>
      </w:del>
      <w:r>
        <w:rPr>
          <w:noProof/>
          <w:webHidden/>
        </w:rPr>
        <w:fldChar w:fldCharType="end"/>
      </w:r>
      <w:r w:rsidR="00667830">
        <w:rPr>
          <w:noProof/>
        </w:rPr>
        <w:fldChar w:fldCharType="end"/>
      </w:r>
    </w:p>
    <w:p w14:paraId="3A175E81" w14:textId="421BF945" w:rsidR="00792D07" w:rsidRDefault="00667830">
      <w:pPr>
        <w:pStyle w:val="af4"/>
        <w:tabs>
          <w:tab w:val="right" w:leader="dot" w:pos="9061"/>
        </w:tabs>
        <w:ind w:left="960" w:hanging="480"/>
        <w:rPr>
          <w:rFonts w:asciiTheme="minorHAnsi" w:eastAsiaTheme="minorEastAsia" w:hAnsiTheme="minorHAnsi"/>
          <w:noProof/>
          <w:sz w:val="21"/>
        </w:rPr>
      </w:pPr>
      <w:r>
        <w:rPr>
          <w:noProof/>
        </w:rPr>
        <w:fldChar w:fldCharType="begin"/>
      </w:r>
      <w:r>
        <w:rPr>
          <w:noProof/>
        </w:rPr>
        <w:instrText xml:space="preserve"> HYPERLINK \l "_Toc85060837" </w:instrText>
      </w:r>
      <w:r>
        <w:rPr>
          <w:noProof/>
        </w:rPr>
      </w:r>
      <w:r>
        <w:rPr>
          <w:noProof/>
        </w:rPr>
        <w:fldChar w:fldCharType="separate"/>
      </w:r>
      <w:r w:rsidR="00792D07" w:rsidRPr="00BD4E87">
        <w:rPr>
          <w:rStyle w:val="a8"/>
          <w:noProof/>
        </w:rPr>
        <w:t>表</w:t>
      </w:r>
      <w:r w:rsidR="00792D07" w:rsidRPr="00BD4E87">
        <w:rPr>
          <w:rStyle w:val="a8"/>
          <w:noProof/>
        </w:rPr>
        <w:t xml:space="preserve"> 2 </w:t>
      </w:r>
      <w:r w:rsidR="00792D07" w:rsidRPr="00BD4E87">
        <w:rPr>
          <w:rStyle w:val="a8"/>
          <w:noProof/>
        </w:rPr>
        <w:t>学术格式要求</w:t>
      </w:r>
      <w:r w:rsidR="00792D07">
        <w:rPr>
          <w:noProof/>
          <w:webHidden/>
        </w:rPr>
        <w:tab/>
      </w:r>
      <w:r w:rsidR="00792D07">
        <w:rPr>
          <w:noProof/>
          <w:webHidden/>
        </w:rPr>
        <w:fldChar w:fldCharType="begin"/>
      </w:r>
      <w:r w:rsidR="00792D07">
        <w:rPr>
          <w:noProof/>
          <w:webHidden/>
        </w:rPr>
        <w:instrText xml:space="preserve"> PAGEREF _Toc85060837 \h </w:instrText>
      </w:r>
      <w:r w:rsidR="00792D07">
        <w:rPr>
          <w:noProof/>
          <w:webHidden/>
        </w:rPr>
      </w:r>
      <w:r w:rsidR="00792D07">
        <w:rPr>
          <w:noProof/>
          <w:webHidden/>
        </w:rPr>
        <w:fldChar w:fldCharType="separate"/>
      </w:r>
      <w:ins w:id="159" w:author="chooyy" w:date="2025-03-25T15:28:00Z" w16du:dateUtc="2025-03-25T07:28:00Z">
        <w:r w:rsidR="009B127A">
          <w:rPr>
            <w:noProof/>
            <w:webHidden/>
          </w:rPr>
          <w:t>7</w:t>
        </w:r>
      </w:ins>
      <w:ins w:id="160" w:author="Li Jinjie" w:date="2023-05-06T18:04:00Z">
        <w:del w:id="161" w:author="chooyy" w:date="2025-03-25T15:28:00Z" w16du:dateUtc="2025-03-25T07:28:00Z">
          <w:r w:rsidR="0040222C" w:rsidDel="009B127A">
            <w:rPr>
              <w:noProof/>
              <w:webHidden/>
            </w:rPr>
            <w:delText>7</w:delText>
          </w:r>
        </w:del>
      </w:ins>
      <w:del w:id="162" w:author="chooyy" w:date="2025-03-25T15:28:00Z" w16du:dateUtc="2025-03-25T07:28:00Z">
        <w:r w:rsidR="00792D07" w:rsidDel="009B127A">
          <w:rPr>
            <w:noProof/>
            <w:webHidden/>
          </w:rPr>
          <w:delText>14</w:delText>
        </w:r>
      </w:del>
      <w:r w:rsidR="00792D07">
        <w:rPr>
          <w:noProof/>
          <w:webHidden/>
        </w:rPr>
        <w:fldChar w:fldCharType="end"/>
      </w:r>
      <w:r>
        <w:rPr>
          <w:noProof/>
        </w:rPr>
        <w:fldChar w:fldCharType="end"/>
      </w:r>
    </w:p>
    <w:p w14:paraId="2D9159F3" w14:textId="4636B4AB" w:rsidR="00792D07" w:rsidRDefault="00667830">
      <w:pPr>
        <w:pStyle w:val="af4"/>
        <w:tabs>
          <w:tab w:val="right" w:leader="dot" w:pos="9061"/>
        </w:tabs>
        <w:ind w:left="960" w:hanging="480"/>
        <w:rPr>
          <w:rFonts w:asciiTheme="minorHAnsi" w:eastAsiaTheme="minorEastAsia" w:hAnsiTheme="minorHAnsi"/>
          <w:noProof/>
          <w:sz w:val="21"/>
        </w:rPr>
      </w:pPr>
      <w:r>
        <w:rPr>
          <w:noProof/>
        </w:rPr>
        <w:fldChar w:fldCharType="begin"/>
      </w:r>
      <w:r>
        <w:rPr>
          <w:noProof/>
        </w:rPr>
        <w:instrText xml:space="preserve"> HYPERLINK \l "_Toc85060838" </w:instrText>
      </w:r>
      <w:r>
        <w:rPr>
          <w:noProof/>
        </w:rPr>
      </w:r>
      <w:r>
        <w:rPr>
          <w:noProof/>
        </w:rPr>
        <w:fldChar w:fldCharType="separate"/>
      </w:r>
      <w:r w:rsidR="00792D07" w:rsidRPr="00BD4E87">
        <w:rPr>
          <w:rStyle w:val="a8"/>
          <w:noProof/>
        </w:rPr>
        <w:t>表</w:t>
      </w:r>
      <w:r w:rsidR="00792D07" w:rsidRPr="00BD4E87">
        <w:rPr>
          <w:rStyle w:val="a8"/>
          <w:noProof/>
        </w:rPr>
        <w:t xml:space="preserve"> 3 </w:t>
      </w:r>
      <w:r w:rsidR="00792D07" w:rsidRPr="00BD4E87">
        <w:rPr>
          <w:rStyle w:val="a8"/>
          <w:noProof/>
        </w:rPr>
        <w:t>学术格式要求（续）</w:t>
      </w:r>
      <w:r w:rsidR="00792D07">
        <w:rPr>
          <w:noProof/>
          <w:webHidden/>
        </w:rPr>
        <w:tab/>
      </w:r>
      <w:r w:rsidR="00792D07">
        <w:rPr>
          <w:noProof/>
          <w:webHidden/>
        </w:rPr>
        <w:fldChar w:fldCharType="begin"/>
      </w:r>
      <w:r w:rsidR="00792D07">
        <w:rPr>
          <w:noProof/>
          <w:webHidden/>
        </w:rPr>
        <w:instrText xml:space="preserve"> PAGEREF _Toc85060838 \h </w:instrText>
      </w:r>
      <w:r w:rsidR="00792D07">
        <w:rPr>
          <w:noProof/>
          <w:webHidden/>
        </w:rPr>
      </w:r>
      <w:r w:rsidR="00792D07">
        <w:rPr>
          <w:noProof/>
          <w:webHidden/>
        </w:rPr>
        <w:fldChar w:fldCharType="separate"/>
      </w:r>
      <w:ins w:id="163" w:author="chooyy" w:date="2025-03-25T15:28:00Z" w16du:dateUtc="2025-03-25T07:28:00Z">
        <w:r w:rsidR="009B127A">
          <w:rPr>
            <w:noProof/>
            <w:webHidden/>
          </w:rPr>
          <w:t>8</w:t>
        </w:r>
      </w:ins>
      <w:ins w:id="164" w:author="Li Jinjie" w:date="2023-05-06T18:04:00Z">
        <w:del w:id="165" w:author="chooyy" w:date="2025-03-25T15:28:00Z" w16du:dateUtc="2025-03-25T07:28:00Z">
          <w:r w:rsidR="0040222C" w:rsidDel="009B127A">
            <w:rPr>
              <w:noProof/>
              <w:webHidden/>
            </w:rPr>
            <w:delText>8</w:delText>
          </w:r>
        </w:del>
      </w:ins>
      <w:del w:id="166" w:author="chooyy" w:date="2025-03-25T15:28:00Z" w16du:dateUtc="2025-03-25T07:28:00Z">
        <w:r w:rsidR="00792D07" w:rsidDel="009B127A">
          <w:rPr>
            <w:noProof/>
            <w:webHidden/>
          </w:rPr>
          <w:delText>15</w:delText>
        </w:r>
      </w:del>
      <w:r w:rsidR="00792D07">
        <w:rPr>
          <w:noProof/>
          <w:webHidden/>
        </w:rPr>
        <w:fldChar w:fldCharType="end"/>
      </w:r>
      <w:r>
        <w:rPr>
          <w:noProof/>
        </w:rPr>
        <w:fldChar w:fldCharType="end"/>
      </w:r>
    </w:p>
    <w:p w14:paraId="6647CC2D" w14:textId="3C348603" w:rsidR="001634BC" w:rsidRPr="00B207E0" w:rsidRDefault="00792D07" w:rsidP="001634BC">
      <w:pPr>
        <w:rPr>
          <w:rFonts w:cs="Times New Roman"/>
        </w:rPr>
      </w:pPr>
      <w:r>
        <w:rPr>
          <w:rFonts w:cs="Times New Roman"/>
        </w:rPr>
        <w:fldChar w:fldCharType="end"/>
      </w:r>
    </w:p>
    <w:p w14:paraId="61FBF639" w14:textId="6EE1CD5B" w:rsidR="00505F73" w:rsidRDefault="00505F73" w:rsidP="001634BC">
      <w:pPr>
        <w:rPr>
          <w:rFonts w:cs="Times New Roman"/>
        </w:rPr>
      </w:pPr>
      <w:r>
        <w:rPr>
          <w:rFonts w:cs="Times New Roman"/>
        </w:rPr>
        <w:br w:type="page"/>
      </w:r>
    </w:p>
    <w:p w14:paraId="23B98427" w14:textId="419CBE5F" w:rsidR="00505F73" w:rsidRPr="005C3059" w:rsidRDefault="00505F73" w:rsidP="00505F73">
      <w:pPr>
        <w:spacing w:beforeLines="50" w:before="163" w:afterLines="50" w:after="163" w:line="240" w:lineRule="auto"/>
        <w:jc w:val="center"/>
        <w:rPr>
          <w:rFonts w:ascii="黑体" w:eastAsia="黑体" w:hAnsi="黑体" w:hint="eastAsia"/>
          <w:sz w:val="32"/>
          <w:szCs w:val="32"/>
        </w:rPr>
      </w:pPr>
      <w:r>
        <w:rPr>
          <w:rFonts w:ascii="黑体" w:eastAsia="黑体" w:hAnsi="黑体" w:hint="eastAsia"/>
          <w:sz w:val="32"/>
          <w:szCs w:val="32"/>
        </w:rPr>
        <w:lastRenderedPageBreak/>
        <w:t>主要符号表</w:t>
      </w:r>
    </w:p>
    <w:p w14:paraId="679000FC" w14:textId="77777777" w:rsidR="001634BC" w:rsidRPr="00B207E0" w:rsidRDefault="001634BC" w:rsidP="001634BC">
      <w:pPr>
        <w:rPr>
          <w:rFonts w:cs="Times New Roman"/>
        </w:rPr>
      </w:pPr>
    </w:p>
    <w:p w14:paraId="1E64AD30" w14:textId="77777777" w:rsidR="001634BC" w:rsidRPr="00B207E0" w:rsidRDefault="001634BC" w:rsidP="001634BC">
      <w:pPr>
        <w:rPr>
          <w:rFonts w:cs="Times New Roman"/>
        </w:rPr>
      </w:pPr>
    </w:p>
    <w:p w14:paraId="28A4D014" w14:textId="77777777" w:rsidR="001634BC" w:rsidRPr="00B207E0" w:rsidRDefault="001634BC" w:rsidP="001634BC">
      <w:pPr>
        <w:rPr>
          <w:rFonts w:cs="Times New Roman"/>
        </w:rPr>
      </w:pPr>
    </w:p>
    <w:p w14:paraId="0EEF1A48" w14:textId="77777777" w:rsidR="001634BC" w:rsidRPr="00B207E0" w:rsidRDefault="001634BC" w:rsidP="001634BC">
      <w:pPr>
        <w:rPr>
          <w:rFonts w:cs="Times New Roman"/>
        </w:rPr>
      </w:pPr>
    </w:p>
    <w:p w14:paraId="13BEBBD2" w14:textId="77777777" w:rsidR="001634BC" w:rsidRPr="00B207E0" w:rsidRDefault="001634BC" w:rsidP="001634BC">
      <w:pPr>
        <w:rPr>
          <w:rFonts w:cs="Times New Roman"/>
        </w:rPr>
      </w:pPr>
    </w:p>
    <w:p w14:paraId="616A0037" w14:textId="77777777" w:rsidR="001634BC" w:rsidRPr="00B207E0" w:rsidRDefault="001634BC" w:rsidP="001634BC">
      <w:pPr>
        <w:jc w:val="center"/>
        <w:rPr>
          <w:rFonts w:cs="Times New Roman"/>
        </w:rPr>
      </w:pPr>
    </w:p>
    <w:p w14:paraId="529ED7C5" w14:textId="77777777" w:rsidR="001634BC" w:rsidRPr="00B207E0" w:rsidRDefault="001634BC" w:rsidP="001634BC">
      <w:pPr>
        <w:rPr>
          <w:rFonts w:cs="Times New Roman"/>
        </w:rPr>
      </w:pPr>
    </w:p>
    <w:p w14:paraId="503AB762" w14:textId="77777777" w:rsidR="001634BC" w:rsidRPr="00B207E0" w:rsidRDefault="001634BC" w:rsidP="001634BC">
      <w:pPr>
        <w:rPr>
          <w:rFonts w:cs="Times New Roman"/>
        </w:rPr>
      </w:pPr>
    </w:p>
    <w:p w14:paraId="0CFEEC11" w14:textId="32C87B9B" w:rsidR="006A7A34" w:rsidRPr="00B207E0" w:rsidRDefault="006A7A34" w:rsidP="001634BC">
      <w:pPr>
        <w:rPr>
          <w:rFonts w:cs="Times New Roman"/>
        </w:rPr>
        <w:sectPr w:rsidR="006A7A34" w:rsidRPr="00B207E0" w:rsidSect="005B4437">
          <w:pgSz w:w="11906" w:h="16838" w:code="9"/>
          <w:pgMar w:top="1418" w:right="1418" w:bottom="1418" w:left="1418" w:header="851" w:footer="851" w:gutter="0"/>
          <w:pgNumType w:fmt="upperRoman" w:start="1"/>
          <w:cols w:space="425"/>
          <w:docGrid w:type="linesAndChars" w:linePitch="326"/>
          <w:sectPrChange w:id="167" w:author="Li Jinjie" w:date="2023-05-06T17:20:00Z">
            <w:sectPr w:rsidR="006A7A34" w:rsidRPr="00B207E0" w:rsidSect="005B4437">
              <w:pgMar w:top="1418" w:right="1134" w:bottom="1418" w:left="1701" w:header="851" w:footer="851" w:gutter="0"/>
            </w:sectPr>
          </w:sectPrChange>
        </w:sectPr>
      </w:pPr>
    </w:p>
    <w:p w14:paraId="318B469C" w14:textId="7D900385" w:rsidR="004D4F8A" w:rsidRPr="00B207E0" w:rsidRDefault="000B5A9B" w:rsidP="004D4F8A">
      <w:pPr>
        <w:pStyle w:val="phdchapter"/>
        <w:spacing w:before="163" w:after="163"/>
        <w:rPr>
          <w:rFonts w:ascii="Times New Roman" w:hAnsi="Times New Roman" w:cs="Times New Roman"/>
        </w:rPr>
      </w:pPr>
      <w:bookmarkStart w:id="168" w:name="_Toc467679512"/>
      <w:bookmarkStart w:id="169" w:name="_Toc85060893"/>
      <w:r w:rsidRPr="00B207E0">
        <w:rPr>
          <w:rFonts w:ascii="Times New Roman" w:hAnsi="Times New Roman" w:cs="Times New Roman"/>
        </w:rPr>
        <w:lastRenderedPageBreak/>
        <w:t>绪论</w:t>
      </w:r>
      <w:bookmarkEnd w:id="168"/>
      <w:bookmarkEnd w:id="169"/>
    </w:p>
    <w:p w14:paraId="2DFDA7D4" w14:textId="134F6A36" w:rsidR="00272BB5" w:rsidRDefault="00AC692B" w:rsidP="00272BB5">
      <w:pPr>
        <w:pStyle w:val="phdsection"/>
        <w:spacing w:before="163" w:after="163"/>
        <w:ind w:left="0" w:firstLine="0"/>
        <w:rPr>
          <w:rFonts w:cs="Times New Roman"/>
        </w:rPr>
      </w:pPr>
      <w:bookmarkStart w:id="170" w:name="_Toc85060894"/>
      <w:r>
        <w:rPr>
          <w:rFonts w:cs="Times New Roman" w:hint="eastAsia"/>
        </w:rPr>
        <w:t>简述</w:t>
      </w:r>
      <w:bookmarkEnd w:id="170"/>
    </w:p>
    <w:p w14:paraId="2FA1E0ED" w14:textId="3B506E74" w:rsidR="008C171A" w:rsidRDefault="00AC692B" w:rsidP="00AC692B">
      <w:pPr>
        <w:ind w:firstLineChars="200" w:firstLine="480"/>
      </w:pPr>
      <w:r>
        <w:rPr>
          <w:rFonts w:hint="eastAsia"/>
        </w:rPr>
        <w:t>本</w:t>
      </w:r>
      <w:r>
        <w:rPr>
          <w:rFonts w:hint="eastAsia"/>
        </w:rPr>
        <w:t>Word</w:t>
      </w:r>
      <w:r>
        <w:rPr>
          <w:rFonts w:hint="eastAsia"/>
        </w:rPr>
        <w:t>为北航</w:t>
      </w:r>
      <w:r w:rsidR="00083796">
        <w:rPr>
          <w:rFonts w:hint="eastAsia"/>
        </w:rPr>
        <w:t>学位论文</w:t>
      </w:r>
      <w:r>
        <w:rPr>
          <w:rFonts w:hint="eastAsia"/>
        </w:rPr>
        <w:t>模板，适用于</w:t>
      </w:r>
      <w:r w:rsidR="00393A36" w:rsidRPr="00393A36">
        <w:rPr>
          <w:rFonts w:hint="eastAsia"/>
          <w:b/>
        </w:rPr>
        <w:t>理工类</w:t>
      </w:r>
      <w:r>
        <w:rPr>
          <w:rFonts w:hint="eastAsia"/>
        </w:rPr>
        <w:t>博士、学术硕士和专业硕士（需作</w:t>
      </w:r>
      <w:r w:rsidR="00E357B9">
        <w:rPr>
          <w:rFonts w:hint="eastAsia"/>
        </w:rPr>
        <w:t>相应</w:t>
      </w:r>
      <w:r>
        <w:rPr>
          <w:rFonts w:hint="eastAsia"/>
        </w:rPr>
        <w:t>调整，详见</w:t>
      </w:r>
      <w:r w:rsidRPr="008C171A">
        <w:rPr>
          <w:rFonts w:hint="eastAsia"/>
          <w:b/>
        </w:rPr>
        <w:t>第</w:t>
      </w:r>
      <w:r w:rsidR="008C171A" w:rsidRPr="008C171A">
        <w:rPr>
          <w:rFonts w:hint="eastAsia"/>
          <w:b/>
        </w:rPr>
        <w:t>四章</w:t>
      </w:r>
      <w:r>
        <w:rPr>
          <w:rFonts w:hint="eastAsia"/>
        </w:rPr>
        <w:t>）</w:t>
      </w:r>
      <w:r w:rsidR="00E357B9">
        <w:rPr>
          <w:rFonts w:hint="eastAsia"/>
        </w:rPr>
        <w:t>。本</w:t>
      </w:r>
      <w:r w:rsidR="00E357B9">
        <w:rPr>
          <w:rFonts w:hint="eastAsia"/>
        </w:rPr>
        <w:t>Word</w:t>
      </w:r>
      <w:r w:rsidR="008C171A">
        <w:rPr>
          <w:rFonts w:hint="eastAsia"/>
        </w:rPr>
        <w:t>模板</w:t>
      </w:r>
      <w:proofErr w:type="gramStart"/>
      <w:r w:rsidR="008C171A">
        <w:rPr>
          <w:rFonts w:hint="eastAsia"/>
        </w:rPr>
        <w:t>参考自</w:t>
      </w:r>
      <w:proofErr w:type="gramEnd"/>
      <w:r w:rsidR="00E357B9">
        <w:rPr>
          <w:rFonts w:hint="eastAsia"/>
        </w:rPr>
        <w:t>2015</w:t>
      </w:r>
      <w:r w:rsidR="00E357B9">
        <w:rPr>
          <w:rFonts w:hint="eastAsia"/>
        </w:rPr>
        <w:t>年</w:t>
      </w:r>
      <w:r w:rsidR="00E357B9">
        <w:rPr>
          <w:rFonts w:hint="eastAsia"/>
        </w:rPr>
        <w:t>8</w:t>
      </w:r>
      <w:r w:rsidR="00E357B9">
        <w:rPr>
          <w:rFonts w:hint="eastAsia"/>
        </w:rPr>
        <w:t>月版</w:t>
      </w:r>
      <w:r w:rsidR="008C171A">
        <w:rPr>
          <w:rFonts w:hint="eastAsia"/>
        </w:rPr>
        <w:t>北航《研究生手册》</w:t>
      </w:r>
      <w:r w:rsidR="00032DD7">
        <w:rPr>
          <w:rFonts w:hint="eastAsia"/>
        </w:rPr>
        <w:t>（以下简称《手册》）</w:t>
      </w:r>
      <w:r w:rsidR="00E357B9">
        <w:rPr>
          <w:rFonts w:hint="eastAsia"/>
        </w:rPr>
        <w:t>，</w:t>
      </w:r>
      <w:r w:rsidR="00DA069F">
        <w:rPr>
          <w:rFonts w:hint="eastAsia"/>
        </w:rPr>
        <w:t>根据</w:t>
      </w:r>
      <w:r w:rsidR="00DA069F">
        <w:rPr>
          <w:rFonts w:hint="eastAsia"/>
        </w:rPr>
        <w:t>2</w:t>
      </w:r>
      <w:r w:rsidR="00DA069F">
        <w:t>020</w:t>
      </w:r>
      <w:r w:rsidR="00DA069F">
        <w:rPr>
          <w:rFonts w:hint="eastAsia"/>
        </w:rPr>
        <w:t>年</w:t>
      </w:r>
      <w:r w:rsidR="00DA069F">
        <w:rPr>
          <w:rFonts w:hint="eastAsia"/>
        </w:rPr>
        <w:t>7</w:t>
      </w:r>
      <w:r w:rsidR="00DA069F">
        <w:rPr>
          <w:rFonts w:hint="eastAsia"/>
        </w:rPr>
        <w:t>月修订版修订，</w:t>
      </w:r>
      <w:r w:rsidR="00E509FB">
        <w:rPr>
          <w:rFonts w:hint="eastAsia"/>
        </w:rPr>
        <w:t>具体要求请参见各自的《手册》，</w:t>
      </w:r>
      <w:r w:rsidR="00E357B9">
        <w:rPr>
          <w:rFonts w:hint="eastAsia"/>
        </w:rPr>
        <w:t>后续版本格式变更请自行修改调整</w:t>
      </w:r>
      <w:r w:rsidR="004A2905">
        <w:rPr>
          <w:rFonts w:hint="eastAsia"/>
        </w:rPr>
        <w:t>，最终成文格式需参考学院</w:t>
      </w:r>
      <w:r w:rsidR="00E509FB">
        <w:rPr>
          <w:rFonts w:hint="eastAsia"/>
        </w:rPr>
        <w:t>要求及</w:t>
      </w:r>
      <w:r w:rsidR="004A2905">
        <w:rPr>
          <w:rFonts w:hint="eastAsia"/>
        </w:rPr>
        <w:t>打印方意见</w:t>
      </w:r>
      <w:r w:rsidR="008C171A">
        <w:rPr>
          <w:rFonts w:hint="eastAsia"/>
        </w:rPr>
        <w:t>。</w:t>
      </w:r>
      <w:r w:rsidR="00032DD7">
        <w:rPr>
          <w:rFonts w:hint="eastAsia"/>
        </w:rPr>
        <w:t>本模板中大量内容和说明直接摘抄自《手册》</w:t>
      </w:r>
      <w:r w:rsidR="0045213C">
        <w:rPr>
          <w:rFonts w:hint="eastAsia"/>
        </w:rPr>
        <w:t>（</w:t>
      </w:r>
      <w:r w:rsidR="0045213C">
        <w:rPr>
          <w:rFonts w:hint="eastAsia"/>
        </w:rPr>
        <w:t>2015</w:t>
      </w:r>
      <w:r w:rsidR="0045213C">
        <w:rPr>
          <w:rFonts w:hint="eastAsia"/>
        </w:rPr>
        <w:t>年</w:t>
      </w:r>
      <w:r w:rsidR="0045213C">
        <w:rPr>
          <w:rFonts w:hint="eastAsia"/>
        </w:rPr>
        <w:t>8</w:t>
      </w:r>
      <w:r w:rsidR="0045213C">
        <w:rPr>
          <w:rFonts w:hint="eastAsia"/>
        </w:rPr>
        <w:t>月版）</w:t>
      </w:r>
      <w:r w:rsidR="004A2905">
        <w:rPr>
          <w:rFonts w:hint="eastAsia"/>
        </w:rPr>
        <w:t>，基本覆盖了论文内容和格式方面的要求</w:t>
      </w:r>
      <w:r w:rsidR="00032DD7">
        <w:rPr>
          <w:rFonts w:hint="eastAsia"/>
        </w:rPr>
        <w:t>。</w:t>
      </w:r>
    </w:p>
    <w:p w14:paraId="1F2AB389" w14:textId="29145DCA" w:rsidR="00E357B9" w:rsidRDefault="00E357B9" w:rsidP="00AC692B">
      <w:pPr>
        <w:ind w:firstLineChars="200" w:firstLine="480"/>
      </w:pPr>
      <w:r>
        <w:rPr>
          <w:rFonts w:hint="eastAsia"/>
        </w:rPr>
        <w:t>本模板已上传</w:t>
      </w:r>
      <w:r>
        <w:rPr>
          <w:rFonts w:hint="eastAsia"/>
        </w:rPr>
        <w:t>GitHub</w:t>
      </w:r>
      <w:r>
        <w:rPr>
          <w:rStyle w:val="af7"/>
        </w:rPr>
        <w:footnoteReference w:id="1"/>
      </w:r>
      <w:r>
        <w:t>，</w:t>
      </w:r>
      <w:r>
        <w:rPr>
          <w:rFonts w:hint="eastAsia"/>
        </w:rPr>
        <w:t>该仓库中同时也包含了相应的</w:t>
      </w:r>
      <w:r>
        <w:t>L</w:t>
      </w:r>
      <w:r>
        <w:rPr>
          <w:rFonts w:hint="eastAsia"/>
        </w:rPr>
        <w:t>a</w:t>
      </w:r>
      <w:r>
        <w:t>TeX</w:t>
      </w:r>
      <w:r>
        <w:rPr>
          <w:rFonts w:hint="eastAsia"/>
        </w:rPr>
        <w:t>模板。</w:t>
      </w:r>
    </w:p>
    <w:p w14:paraId="0E6D9B23" w14:textId="3ABE6463" w:rsidR="004A2905" w:rsidRDefault="004A2905" w:rsidP="004A2905">
      <w:pPr>
        <w:pStyle w:val="phdsection"/>
        <w:spacing w:before="163" w:after="163"/>
        <w:ind w:left="0" w:firstLine="0"/>
        <w:rPr>
          <w:rFonts w:cs="Times New Roman"/>
        </w:rPr>
      </w:pPr>
      <w:bookmarkStart w:id="171" w:name="_Toc85060895"/>
      <w:r>
        <w:rPr>
          <w:rFonts w:cs="Times New Roman" w:hint="eastAsia"/>
        </w:rPr>
        <w:t>概述</w:t>
      </w:r>
      <w:bookmarkEnd w:id="171"/>
    </w:p>
    <w:p w14:paraId="4FEF326B" w14:textId="40F7FB6E" w:rsidR="00032DD7" w:rsidRDefault="00083796" w:rsidP="004A2905">
      <w:pPr>
        <w:ind w:firstLineChars="200" w:firstLine="480"/>
      </w:pPr>
      <w:r>
        <w:rPr>
          <w:rFonts w:hint="eastAsia"/>
        </w:rPr>
        <w:t>学位论文</w:t>
      </w:r>
      <w:r w:rsidR="004A2905">
        <w:rPr>
          <w:rFonts w:hint="eastAsia"/>
        </w:rPr>
        <w:t>是标明作者从事科学研究取得的创造性成果和创新见解，并以此为内容撰写的、作为申请学位时评审用的</w:t>
      </w:r>
      <w:r>
        <w:rPr>
          <w:rFonts w:hint="eastAsia"/>
        </w:rPr>
        <w:t>学位论文</w:t>
      </w:r>
      <w:r w:rsidR="004A2905">
        <w:rPr>
          <w:rFonts w:hint="eastAsia"/>
        </w:rPr>
        <w:t>。</w:t>
      </w:r>
    </w:p>
    <w:p w14:paraId="266DFFD3" w14:textId="2AD94521" w:rsidR="00032DD7" w:rsidRDefault="004A2905" w:rsidP="004A2905">
      <w:pPr>
        <w:ind w:firstLineChars="200" w:firstLine="480"/>
      </w:pPr>
      <w:r>
        <w:rPr>
          <w:rFonts w:hint="eastAsia"/>
        </w:rPr>
        <w:t>硕士</w:t>
      </w:r>
      <w:r w:rsidR="00083796">
        <w:rPr>
          <w:rFonts w:hint="eastAsia"/>
        </w:rPr>
        <w:t>学位论文</w:t>
      </w:r>
      <w:r>
        <w:rPr>
          <w:rFonts w:hint="eastAsia"/>
        </w:rPr>
        <w:t>应该表明作者在本门学科上掌握了坚实</w:t>
      </w:r>
      <w:r w:rsidR="00E509FB">
        <w:rPr>
          <w:rFonts w:hint="eastAsia"/>
        </w:rPr>
        <w:t>的基础理论和系统的专门知识，对所研究的课题有新的见解，并具有从事科学研究工作或独立担任专门技术工作能力。</w:t>
      </w:r>
    </w:p>
    <w:p w14:paraId="79FE7EB8" w14:textId="2AE54CAB" w:rsidR="00E509FB" w:rsidRDefault="00E509FB" w:rsidP="004A2905">
      <w:pPr>
        <w:ind w:firstLineChars="200" w:firstLine="480"/>
      </w:pPr>
      <w:r>
        <w:rPr>
          <w:rFonts w:hint="eastAsia"/>
        </w:rPr>
        <w:t>博士学位论文应</w:t>
      </w:r>
      <w:r w:rsidR="0045213C">
        <w:rPr>
          <w:rFonts w:hint="eastAsia"/>
        </w:rPr>
        <w:t>表明作者在本门学科上掌握了坚实广阔的基础理论和系统深入的专门知识，在科学和专门技术上做出了创造性的成果，并具有独立从事科学研究工作能力。</w:t>
      </w:r>
    </w:p>
    <w:p w14:paraId="6DB2B951" w14:textId="7EEC8AAA" w:rsidR="0045213C" w:rsidRDefault="0045213C" w:rsidP="0045213C">
      <w:pPr>
        <w:pStyle w:val="phdsection"/>
        <w:spacing w:before="163" w:after="163"/>
        <w:ind w:left="0" w:firstLine="0"/>
        <w:rPr>
          <w:rFonts w:cs="Times New Roman"/>
        </w:rPr>
      </w:pPr>
      <w:bookmarkStart w:id="172" w:name="_Toc85060896"/>
      <w:r>
        <w:rPr>
          <w:rFonts w:cs="Times New Roman" w:hint="eastAsia"/>
        </w:rPr>
        <w:t>基本要求</w:t>
      </w:r>
      <w:bookmarkEnd w:id="172"/>
    </w:p>
    <w:p w14:paraId="39BB1463" w14:textId="7950EE9F" w:rsidR="0045213C" w:rsidRDefault="0045213C" w:rsidP="004A2905">
      <w:pPr>
        <w:ind w:firstLineChars="200" w:firstLine="480"/>
      </w:pPr>
      <w:r>
        <w:rPr>
          <w:rFonts w:hint="eastAsia"/>
        </w:rPr>
        <w:t>论文应立论正确、推理严谨、说明透彻、数据可靠。</w:t>
      </w:r>
    </w:p>
    <w:p w14:paraId="30DF31B0" w14:textId="2BEE8FB7" w:rsidR="0045213C" w:rsidRDefault="0045213C" w:rsidP="004A2905">
      <w:pPr>
        <w:ind w:firstLineChars="200" w:firstLine="480"/>
      </w:pPr>
      <w:r>
        <w:rPr>
          <w:rFonts w:hint="eastAsia"/>
        </w:rPr>
        <w:t>论文</w:t>
      </w:r>
      <w:proofErr w:type="gramStart"/>
      <w:r>
        <w:rPr>
          <w:rFonts w:hint="eastAsia"/>
        </w:rPr>
        <w:t>应结构</w:t>
      </w:r>
      <w:proofErr w:type="gramEnd"/>
      <w:r>
        <w:rPr>
          <w:rFonts w:hint="eastAsia"/>
        </w:rPr>
        <w:t>合理、层次分明、叙述准确、文字简练、文图规范。对于涉及作者创新性工作和研究特点的内容应重点论述，做到数据或实例丰富、分析全面深入。文中引用的文献资料必须表明来源，使用的计量单位、绘图规范应符合国家标准。</w:t>
      </w:r>
    </w:p>
    <w:p w14:paraId="7A0C28FC" w14:textId="63FB7D79" w:rsidR="0045213C" w:rsidRPr="0045213C" w:rsidRDefault="0045213C" w:rsidP="004A2905">
      <w:pPr>
        <w:ind w:firstLineChars="200" w:firstLine="480"/>
      </w:pPr>
      <w:r>
        <w:rPr>
          <w:rFonts w:hint="eastAsia"/>
        </w:rPr>
        <w:lastRenderedPageBreak/>
        <w:t>论文内容包括：选题的背景、依据及意义；文献及相关研究综述、研究及设计方案、实验方法、装置和实验结果；理论的证明、分析和结论；重要的计算、数据、图表、曲线及相关分析；必要的附录、相关的参考文献目录等。</w:t>
      </w:r>
    </w:p>
    <w:p w14:paraId="6FDBA234" w14:textId="360CA8C8" w:rsidR="00272BB5" w:rsidRDefault="008C171A" w:rsidP="00272BB5">
      <w:pPr>
        <w:pStyle w:val="phdchapter"/>
        <w:spacing w:before="163" w:after="163"/>
        <w:rPr>
          <w:rFonts w:hint="eastAsia"/>
        </w:rPr>
      </w:pPr>
      <w:bookmarkStart w:id="173" w:name="_Toc85060897"/>
      <w:r>
        <w:rPr>
          <w:rFonts w:hint="eastAsia"/>
        </w:rPr>
        <w:lastRenderedPageBreak/>
        <w:t>论文内容要求</w:t>
      </w:r>
      <w:bookmarkEnd w:id="173"/>
    </w:p>
    <w:p w14:paraId="473B98DD" w14:textId="53AA1A6C" w:rsidR="00E5780A" w:rsidRPr="00D342FC" w:rsidRDefault="00083796" w:rsidP="00D342FC">
      <w:pPr>
        <w:ind w:firstLineChars="200" w:firstLine="480"/>
      </w:pPr>
      <w:r>
        <w:rPr>
          <w:rFonts w:hint="eastAsia"/>
        </w:rPr>
        <w:t>学位论文</w:t>
      </w:r>
      <w:r w:rsidR="0045213C">
        <w:rPr>
          <w:rFonts w:hint="eastAsia"/>
        </w:rPr>
        <w:t>一般应由表</w:t>
      </w:r>
      <w:r w:rsidR="0045213C">
        <w:rPr>
          <w:rFonts w:hint="eastAsia"/>
        </w:rPr>
        <w:t>1</w:t>
      </w:r>
      <w:r w:rsidR="0045213C">
        <w:rPr>
          <w:rFonts w:hint="eastAsia"/>
        </w:rPr>
        <w:t>所示的</w:t>
      </w:r>
      <w:r w:rsidR="0045213C">
        <w:rPr>
          <w:rFonts w:hint="eastAsia"/>
        </w:rPr>
        <w:t>13</w:t>
      </w:r>
      <w:r w:rsidR="0045213C">
        <w:rPr>
          <w:rFonts w:hint="eastAsia"/>
        </w:rPr>
        <w:t>个部分组成</w:t>
      </w:r>
      <w:r w:rsidR="00154B68">
        <w:rPr>
          <w:rFonts w:hint="eastAsia"/>
        </w:rPr>
        <w:t>：</w:t>
      </w:r>
    </w:p>
    <w:p w14:paraId="5A4C605D" w14:textId="3E25208D" w:rsidR="00E5780A" w:rsidRPr="00792D07" w:rsidRDefault="00083796" w:rsidP="00E5780A">
      <w:pPr>
        <w:pStyle w:val="phdnoteTable"/>
        <w:spacing w:before="163"/>
      </w:pPr>
      <w:bookmarkStart w:id="174" w:name="_Toc501222410"/>
      <w:bookmarkStart w:id="175" w:name="_Toc85060836"/>
      <w:r w:rsidRPr="00792D07">
        <w:rPr>
          <w:rFonts w:hint="eastAsia"/>
        </w:rPr>
        <w:t>学位论文</w:t>
      </w:r>
      <w:r w:rsidR="00154B68" w:rsidRPr="00792D07">
        <w:rPr>
          <w:rFonts w:hint="eastAsia"/>
        </w:rPr>
        <w:t>组成</w:t>
      </w:r>
      <w:bookmarkEnd w:id="174"/>
      <w:bookmarkEnd w:id="175"/>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827"/>
        <w:gridCol w:w="3674"/>
      </w:tblGrid>
      <w:tr w:rsidR="00154B68" w:rsidRPr="00154B68" w14:paraId="07190566" w14:textId="77777777" w:rsidTr="00154B68">
        <w:tc>
          <w:tcPr>
            <w:tcW w:w="1560" w:type="dxa"/>
            <w:tcBorders>
              <w:top w:val="single" w:sz="4" w:space="0" w:color="auto"/>
              <w:bottom w:val="single" w:sz="4" w:space="0" w:color="auto"/>
            </w:tcBorders>
            <w:vAlign w:val="center"/>
          </w:tcPr>
          <w:p w14:paraId="5C01385E" w14:textId="356C409D" w:rsidR="00154B68" w:rsidRPr="00154B68" w:rsidRDefault="00154B68" w:rsidP="00154B68">
            <w:pPr>
              <w:spacing w:line="240" w:lineRule="auto"/>
              <w:jc w:val="center"/>
              <w:rPr>
                <w:b/>
                <w:sz w:val="21"/>
              </w:rPr>
            </w:pPr>
            <w:r w:rsidRPr="00154B68">
              <w:rPr>
                <w:rFonts w:hint="eastAsia"/>
                <w:b/>
                <w:sz w:val="21"/>
              </w:rPr>
              <w:t>装订顺序</w:t>
            </w:r>
          </w:p>
        </w:tc>
        <w:tc>
          <w:tcPr>
            <w:tcW w:w="3827" w:type="dxa"/>
            <w:tcBorders>
              <w:top w:val="single" w:sz="4" w:space="0" w:color="auto"/>
              <w:bottom w:val="single" w:sz="4" w:space="0" w:color="auto"/>
            </w:tcBorders>
          </w:tcPr>
          <w:p w14:paraId="35DC4C2F" w14:textId="10213171" w:rsidR="00154B68" w:rsidRPr="00154B68" w:rsidRDefault="00154B68" w:rsidP="00154B68">
            <w:pPr>
              <w:spacing w:line="240" w:lineRule="auto"/>
              <w:jc w:val="center"/>
              <w:rPr>
                <w:b/>
                <w:sz w:val="21"/>
              </w:rPr>
            </w:pPr>
            <w:r w:rsidRPr="00154B68">
              <w:rPr>
                <w:rFonts w:hint="eastAsia"/>
                <w:b/>
                <w:sz w:val="21"/>
              </w:rPr>
              <w:t>内容</w:t>
            </w:r>
          </w:p>
        </w:tc>
        <w:tc>
          <w:tcPr>
            <w:tcW w:w="3674" w:type="dxa"/>
            <w:tcBorders>
              <w:top w:val="single" w:sz="4" w:space="0" w:color="auto"/>
              <w:bottom w:val="single" w:sz="4" w:space="0" w:color="auto"/>
            </w:tcBorders>
          </w:tcPr>
          <w:p w14:paraId="5F637F57" w14:textId="76B17CC8" w:rsidR="00154B68" w:rsidRPr="00154B68" w:rsidRDefault="00154B68" w:rsidP="00154B68">
            <w:pPr>
              <w:spacing w:line="240" w:lineRule="auto"/>
              <w:jc w:val="center"/>
              <w:rPr>
                <w:b/>
                <w:sz w:val="21"/>
              </w:rPr>
            </w:pPr>
            <w:r w:rsidRPr="00154B68">
              <w:rPr>
                <w:rFonts w:hint="eastAsia"/>
                <w:b/>
                <w:sz w:val="21"/>
              </w:rPr>
              <w:t>说明</w:t>
            </w:r>
          </w:p>
        </w:tc>
      </w:tr>
      <w:tr w:rsidR="00154B68" w:rsidRPr="00154B68" w14:paraId="57CEA89A" w14:textId="77777777" w:rsidTr="00154B68">
        <w:tc>
          <w:tcPr>
            <w:tcW w:w="1560" w:type="dxa"/>
            <w:tcBorders>
              <w:top w:val="single" w:sz="4" w:space="0" w:color="auto"/>
            </w:tcBorders>
            <w:vAlign w:val="center"/>
          </w:tcPr>
          <w:p w14:paraId="65F0D6E5" w14:textId="120D0948" w:rsidR="00154B68" w:rsidRPr="00154B68" w:rsidRDefault="00154B68" w:rsidP="00154B68">
            <w:pPr>
              <w:spacing w:line="240" w:lineRule="auto"/>
              <w:jc w:val="center"/>
              <w:rPr>
                <w:sz w:val="21"/>
              </w:rPr>
            </w:pPr>
            <w:r>
              <w:rPr>
                <w:rFonts w:hint="eastAsia"/>
                <w:sz w:val="21"/>
              </w:rPr>
              <w:t>1</w:t>
            </w:r>
          </w:p>
        </w:tc>
        <w:tc>
          <w:tcPr>
            <w:tcW w:w="3827" w:type="dxa"/>
            <w:tcBorders>
              <w:top w:val="single" w:sz="4" w:space="0" w:color="auto"/>
            </w:tcBorders>
          </w:tcPr>
          <w:p w14:paraId="6370FBE9" w14:textId="2A33D0F8" w:rsidR="00154B68" w:rsidRPr="00154B68" w:rsidRDefault="00154B68" w:rsidP="00154B68">
            <w:pPr>
              <w:spacing w:line="240" w:lineRule="auto"/>
              <w:rPr>
                <w:sz w:val="21"/>
              </w:rPr>
            </w:pPr>
            <w:r>
              <w:rPr>
                <w:rFonts w:hint="eastAsia"/>
                <w:sz w:val="21"/>
              </w:rPr>
              <w:t>封面（中、英文）</w:t>
            </w:r>
          </w:p>
        </w:tc>
        <w:tc>
          <w:tcPr>
            <w:tcW w:w="3674" w:type="dxa"/>
            <w:tcBorders>
              <w:top w:val="single" w:sz="4" w:space="0" w:color="auto"/>
            </w:tcBorders>
          </w:tcPr>
          <w:p w14:paraId="007D08FE" w14:textId="77777777" w:rsidR="00154B68" w:rsidRPr="00154B68" w:rsidRDefault="00154B68" w:rsidP="00154B68">
            <w:pPr>
              <w:spacing w:line="240" w:lineRule="auto"/>
              <w:rPr>
                <w:sz w:val="21"/>
              </w:rPr>
            </w:pPr>
          </w:p>
        </w:tc>
      </w:tr>
      <w:tr w:rsidR="00154B68" w:rsidRPr="00154B68" w14:paraId="20DABA39" w14:textId="77777777" w:rsidTr="00154B68">
        <w:tc>
          <w:tcPr>
            <w:tcW w:w="1560" w:type="dxa"/>
            <w:vAlign w:val="center"/>
          </w:tcPr>
          <w:p w14:paraId="2E26FBDB" w14:textId="1929D61E" w:rsidR="00154B68" w:rsidRPr="00154B68" w:rsidRDefault="00154B68" w:rsidP="00154B68">
            <w:pPr>
              <w:spacing w:line="240" w:lineRule="auto"/>
              <w:jc w:val="center"/>
              <w:rPr>
                <w:sz w:val="21"/>
              </w:rPr>
            </w:pPr>
            <w:r>
              <w:rPr>
                <w:rFonts w:hint="eastAsia"/>
                <w:sz w:val="21"/>
              </w:rPr>
              <w:t>2</w:t>
            </w:r>
          </w:p>
        </w:tc>
        <w:tc>
          <w:tcPr>
            <w:tcW w:w="3827" w:type="dxa"/>
          </w:tcPr>
          <w:p w14:paraId="2898D2AF" w14:textId="173E16E6" w:rsidR="00154B68" w:rsidRPr="00154B68" w:rsidRDefault="005872DA" w:rsidP="00154B68">
            <w:pPr>
              <w:spacing w:line="240" w:lineRule="auto"/>
              <w:rPr>
                <w:sz w:val="21"/>
              </w:rPr>
            </w:pPr>
            <w:r>
              <w:rPr>
                <w:rFonts w:hint="eastAsia"/>
                <w:sz w:val="21"/>
              </w:rPr>
              <w:t>题名</w:t>
            </w:r>
            <w:r w:rsidR="00154B68">
              <w:rPr>
                <w:rFonts w:hint="eastAsia"/>
                <w:sz w:val="21"/>
              </w:rPr>
              <w:t>页</w:t>
            </w:r>
          </w:p>
        </w:tc>
        <w:tc>
          <w:tcPr>
            <w:tcW w:w="3674" w:type="dxa"/>
          </w:tcPr>
          <w:p w14:paraId="09D73A0D" w14:textId="77777777" w:rsidR="00154B68" w:rsidRPr="00154B68" w:rsidRDefault="00154B68" w:rsidP="00154B68">
            <w:pPr>
              <w:spacing w:line="240" w:lineRule="auto"/>
              <w:rPr>
                <w:sz w:val="21"/>
              </w:rPr>
            </w:pPr>
          </w:p>
        </w:tc>
      </w:tr>
      <w:tr w:rsidR="00154B68" w:rsidRPr="00154B68" w14:paraId="0DD8034E" w14:textId="77777777" w:rsidTr="00154B68">
        <w:tc>
          <w:tcPr>
            <w:tcW w:w="1560" w:type="dxa"/>
            <w:vAlign w:val="center"/>
          </w:tcPr>
          <w:p w14:paraId="0226EAB6" w14:textId="7507F0E5" w:rsidR="00154B68" w:rsidRPr="00154B68" w:rsidRDefault="00154B68" w:rsidP="00154B68">
            <w:pPr>
              <w:spacing w:line="240" w:lineRule="auto"/>
              <w:jc w:val="center"/>
              <w:rPr>
                <w:sz w:val="21"/>
              </w:rPr>
            </w:pPr>
            <w:r>
              <w:rPr>
                <w:rFonts w:hint="eastAsia"/>
                <w:sz w:val="21"/>
              </w:rPr>
              <w:t>3</w:t>
            </w:r>
          </w:p>
        </w:tc>
        <w:tc>
          <w:tcPr>
            <w:tcW w:w="3827" w:type="dxa"/>
          </w:tcPr>
          <w:p w14:paraId="2A06FEF7" w14:textId="6F9E2ED7" w:rsidR="00154B68" w:rsidRPr="00154B68" w:rsidRDefault="00154B68" w:rsidP="00154B68">
            <w:pPr>
              <w:spacing w:line="240" w:lineRule="auto"/>
              <w:rPr>
                <w:sz w:val="21"/>
              </w:rPr>
            </w:pPr>
            <w:r>
              <w:rPr>
                <w:rFonts w:hint="eastAsia"/>
                <w:sz w:val="21"/>
              </w:rPr>
              <w:t>独创性声明和使用授权书</w:t>
            </w:r>
          </w:p>
        </w:tc>
        <w:tc>
          <w:tcPr>
            <w:tcW w:w="3674" w:type="dxa"/>
          </w:tcPr>
          <w:p w14:paraId="69702212" w14:textId="77777777" w:rsidR="00154B68" w:rsidRPr="00154B68" w:rsidRDefault="00154B68" w:rsidP="00154B68">
            <w:pPr>
              <w:spacing w:line="240" w:lineRule="auto"/>
              <w:rPr>
                <w:sz w:val="21"/>
              </w:rPr>
            </w:pPr>
          </w:p>
        </w:tc>
      </w:tr>
      <w:tr w:rsidR="00154B68" w:rsidRPr="00154B68" w14:paraId="5E6D2752" w14:textId="77777777" w:rsidTr="00154B68">
        <w:tc>
          <w:tcPr>
            <w:tcW w:w="1560" w:type="dxa"/>
            <w:vAlign w:val="center"/>
          </w:tcPr>
          <w:p w14:paraId="330376FE" w14:textId="4CB183A4" w:rsidR="00154B68" w:rsidRPr="00154B68" w:rsidRDefault="00154B68" w:rsidP="00154B68">
            <w:pPr>
              <w:spacing w:line="240" w:lineRule="auto"/>
              <w:jc w:val="center"/>
              <w:rPr>
                <w:sz w:val="21"/>
              </w:rPr>
            </w:pPr>
            <w:r>
              <w:rPr>
                <w:rFonts w:hint="eastAsia"/>
                <w:sz w:val="21"/>
              </w:rPr>
              <w:t>4</w:t>
            </w:r>
          </w:p>
        </w:tc>
        <w:tc>
          <w:tcPr>
            <w:tcW w:w="3827" w:type="dxa"/>
          </w:tcPr>
          <w:p w14:paraId="26F8B5D5" w14:textId="51492E73" w:rsidR="00154B68" w:rsidRPr="00154B68" w:rsidRDefault="00154B68" w:rsidP="00154B68">
            <w:pPr>
              <w:spacing w:line="240" w:lineRule="auto"/>
              <w:rPr>
                <w:sz w:val="21"/>
              </w:rPr>
            </w:pPr>
            <w:r>
              <w:rPr>
                <w:rFonts w:hint="eastAsia"/>
                <w:sz w:val="21"/>
              </w:rPr>
              <w:t>中文摘要</w:t>
            </w:r>
          </w:p>
        </w:tc>
        <w:tc>
          <w:tcPr>
            <w:tcW w:w="3674" w:type="dxa"/>
          </w:tcPr>
          <w:p w14:paraId="2E6471C4" w14:textId="77777777" w:rsidR="00154B68" w:rsidRPr="00154B68" w:rsidRDefault="00154B68" w:rsidP="00154B68">
            <w:pPr>
              <w:spacing w:line="240" w:lineRule="auto"/>
              <w:rPr>
                <w:sz w:val="21"/>
              </w:rPr>
            </w:pPr>
          </w:p>
        </w:tc>
      </w:tr>
      <w:tr w:rsidR="00154B68" w:rsidRPr="00154B68" w14:paraId="5FFFFD64" w14:textId="77777777" w:rsidTr="00154B68">
        <w:tc>
          <w:tcPr>
            <w:tcW w:w="1560" w:type="dxa"/>
            <w:vAlign w:val="center"/>
          </w:tcPr>
          <w:p w14:paraId="1C8A5AB2" w14:textId="51140D8F" w:rsidR="00154B68" w:rsidRPr="00154B68" w:rsidRDefault="00154B68" w:rsidP="00154B68">
            <w:pPr>
              <w:spacing w:line="240" w:lineRule="auto"/>
              <w:jc w:val="center"/>
              <w:rPr>
                <w:sz w:val="21"/>
              </w:rPr>
            </w:pPr>
            <w:r>
              <w:rPr>
                <w:rFonts w:hint="eastAsia"/>
                <w:sz w:val="21"/>
              </w:rPr>
              <w:t>5</w:t>
            </w:r>
          </w:p>
        </w:tc>
        <w:tc>
          <w:tcPr>
            <w:tcW w:w="3827" w:type="dxa"/>
          </w:tcPr>
          <w:p w14:paraId="02C61358" w14:textId="6E4CBFEA" w:rsidR="00154B68" w:rsidRPr="00154B68" w:rsidRDefault="00154B68" w:rsidP="00154B68">
            <w:pPr>
              <w:spacing w:line="240" w:lineRule="auto"/>
              <w:rPr>
                <w:sz w:val="21"/>
              </w:rPr>
            </w:pPr>
            <w:r>
              <w:rPr>
                <w:rFonts w:hint="eastAsia"/>
                <w:sz w:val="21"/>
              </w:rPr>
              <w:t>英文摘要</w:t>
            </w:r>
          </w:p>
        </w:tc>
        <w:tc>
          <w:tcPr>
            <w:tcW w:w="3674" w:type="dxa"/>
          </w:tcPr>
          <w:p w14:paraId="03E0BEAF" w14:textId="77777777" w:rsidR="00154B68" w:rsidRPr="00154B68" w:rsidRDefault="00154B68" w:rsidP="00154B68">
            <w:pPr>
              <w:spacing w:line="240" w:lineRule="auto"/>
              <w:rPr>
                <w:sz w:val="21"/>
              </w:rPr>
            </w:pPr>
          </w:p>
        </w:tc>
      </w:tr>
      <w:tr w:rsidR="00154B68" w:rsidRPr="00154B68" w14:paraId="28AE0C7E" w14:textId="77777777" w:rsidTr="00154B68">
        <w:tc>
          <w:tcPr>
            <w:tcW w:w="1560" w:type="dxa"/>
            <w:vAlign w:val="center"/>
          </w:tcPr>
          <w:p w14:paraId="7AA8D08A" w14:textId="0958FEC5" w:rsidR="00154B68" w:rsidRPr="00154B68" w:rsidRDefault="00154B68" w:rsidP="00154B68">
            <w:pPr>
              <w:spacing w:line="240" w:lineRule="auto"/>
              <w:jc w:val="center"/>
              <w:rPr>
                <w:sz w:val="21"/>
              </w:rPr>
            </w:pPr>
            <w:r>
              <w:rPr>
                <w:rFonts w:hint="eastAsia"/>
                <w:sz w:val="21"/>
              </w:rPr>
              <w:t>6</w:t>
            </w:r>
          </w:p>
        </w:tc>
        <w:tc>
          <w:tcPr>
            <w:tcW w:w="3827" w:type="dxa"/>
          </w:tcPr>
          <w:p w14:paraId="39552C47" w14:textId="5ACD244D" w:rsidR="00154B68" w:rsidRPr="00154B68" w:rsidRDefault="00154B68" w:rsidP="00154B68">
            <w:pPr>
              <w:spacing w:line="240" w:lineRule="auto"/>
              <w:rPr>
                <w:sz w:val="21"/>
              </w:rPr>
            </w:pPr>
            <w:r>
              <w:rPr>
                <w:rFonts w:hint="eastAsia"/>
                <w:sz w:val="21"/>
              </w:rPr>
              <w:t>目录</w:t>
            </w:r>
          </w:p>
        </w:tc>
        <w:tc>
          <w:tcPr>
            <w:tcW w:w="3674" w:type="dxa"/>
          </w:tcPr>
          <w:p w14:paraId="13907A3C" w14:textId="77777777" w:rsidR="00154B68" w:rsidRPr="00154B68" w:rsidRDefault="00154B68" w:rsidP="00154B68">
            <w:pPr>
              <w:spacing w:line="240" w:lineRule="auto"/>
              <w:rPr>
                <w:sz w:val="21"/>
              </w:rPr>
            </w:pPr>
          </w:p>
        </w:tc>
      </w:tr>
      <w:tr w:rsidR="00154B68" w:rsidRPr="00154B68" w14:paraId="24BD9F3C" w14:textId="77777777" w:rsidTr="00154B68">
        <w:tc>
          <w:tcPr>
            <w:tcW w:w="1560" w:type="dxa"/>
            <w:vAlign w:val="center"/>
          </w:tcPr>
          <w:p w14:paraId="3821F632" w14:textId="36327A8C" w:rsidR="00154B68" w:rsidRPr="00154B68" w:rsidRDefault="00154B68" w:rsidP="00154B68">
            <w:pPr>
              <w:spacing w:line="240" w:lineRule="auto"/>
              <w:jc w:val="center"/>
              <w:rPr>
                <w:sz w:val="21"/>
              </w:rPr>
            </w:pPr>
            <w:r>
              <w:rPr>
                <w:rFonts w:hint="eastAsia"/>
                <w:sz w:val="21"/>
              </w:rPr>
              <w:t>7</w:t>
            </w:r>
          </w:p>
        </w:tc>
        <w:tc>
          <w:tcPr>
            <w:tcW w:w="3827" w:type="dxa"/>
          </w:tcPr>
          <w:p w14:paraId="09EEAD64" w14:textId="0C16942D" w:rsidR="00154B68" w:rsidRPr="00154B68" w:rsidRDefault="00154B68" w:rsidP="00154B68">
            <w:pPr>
              <w:spacing w:line="240" w:lineRule="auto"/>
              <w:rPr>
                <w:sz w:val="21"/>
              </w:rPr>
            </w:pPr>
            <w:r>
              <w:rPr>
                <w:rFonts w:hint="eastAsia"/>
                <w:sz w:val="21"/>
              </w:rPr>
              <w:t>图表清单及主要符号表</w:t>
            </w:r>
          </w:p>
        </w:tc>
        <w:tc>
          <w:tcPr>
            <w:tcW w:w="3674" w:type="dxa"/>
          </w:tcPr>
          <w:p w14:paraId="247E84E9" w14:textId="45F14556" w:rsidR="00154B68" w:rsidRPr="00154B68" w:rsidRDefault="00154B68" w:rsidP="00154B68">
            <w:pPr>
              <w:spacing w:line="240" w:lineRule="auto"/>
              <w:rPr>
                <w:sz w:val="21"/>
              </w:rPr>
            </w:pPr>
            <w:r>
              <w:rPr>
                <w:rFonts w:hint="eastAsia"/>
                <w:sz w:val="21"/>
              </w:rPr>
              <w:t>根据具体情况可省略</w:t>
            </w:r>
          </w:p>
        </w:tc>
      </w:tr>
      <w:tr w:rsidR="00154B68" w:rsidRPr="00154B68" w14:paraId="606D3AF0" w14:textId="77777777" w:rsidTr="00154B68">
        <w:tc>
          <w:tcPr>
            <w:tcW w:w="1560" w:type="dxa"/>
            <w:vAlign w:val="center"/>
          </w:tcPr>
          <w:p w14:paraId="2AF94CDF" w14:textId="4994226D" w:rsidR="00154B68" w:rsidRPr="00154B68" w:rsidRDefault="00154B68" w:rsidP="00154B68">
            <w:pPr>
              <w:spacing w:line="240" w:lineRule="auto"/>
              <w:jc w:val="center"/>
              <w:rPr>
                <w:sz w:val="21"/>
              </w:rPr>
            </w:pPr>
            <w:r>
              <w:rPr>
                <w:rFonts w:hint="eastAsia"/>
                <w:sz w:val="21"/>
              </w:rPr>
              <w:t>8</w:t>
            </w:r>
          </w:p>
        </w:tc>
        <w:tc>
          <w:tcPr>
            <w:tcW w:w="3827" w:type="dxa"/>
          </w:tcPr>
          <w:p w14:paraId="3906D803" w14:textId="14BB7625" w:rsidR="00154B68" w:rsidRPr="00154B68" w:rsidRDefault="00154B68" w:rsidP="00154B68">
            <w:pPr>
              <w:spacing w:line="240" w:lineRule="auto"/>
              <w:rPr>
                <w:sz w:val="21"/>
              </w:rPr>
            </w:pPr>
            <w:r>
              <w:rPr>
                <w:rFonts w:hint="eastAsia"/>
                <w:sz w:val="21"/>
              </w:rPr>
              <w:t>主体部分</w:t>
            </w:r>
          </w:p>
        </w:tc>
        <w:tc>
          <w:tcPr>
            <w:tcW w:w="3674" w:type="dxa"/>
          </w:tcPr>
          <w:p w14:paraId="5699AC20" w14:textId="77777777" w:rsidR="00154B68" w:rsidRPr="00154B68" w:rsidRDefault="00154B68" w:rsidP="00154B68">
            <w:pPr>
              <w:spacing w:line="240" w:lineRule="auto"/>
              <w:rPr>
                <w:sz w:val="21"/>
              </w:rPr>
            </w:pPr>
          </w:p>
        </w:tc>
      </w:tr>
      <w:tr w:rsidR="00154B68" w:rsidRPr="00154B68" w14:paraId="4A26818C" w14:textId="77777777" w:rsidTr="00154B68">
        <w:tc>
          <w:tcPr>
            <w:tcW w:w="1560" w:type="dxa"/>
            <w:vAlign w:val="center"/>
          </w:tcPr>
          <w:p w14:paraId="2C3CA8DC" w14:textId="52F99A12" w:rsidR="00154B68" w:rsidRPr="00154B68" w:rsidRDefault="00154B68" w:rsidP="00154B68">
            <w:pPr>
              <w:spacing w:line="240" w:lineRule="auto"/>
              <w:jc w:val="center"/>
              <w:rPr>
                <w:sz w:val="21"/>
              </w:rPr>
            </w:pPr>
            <w:r>
              <w:rPr>
                <w:rFonts w:hint="eastAsia"/>
                <w:sz w:val="21"/>
              </w:rPr>
              <w:t>9</w:t>
            </w:r>
          </w:p>
        </w:tc>
        <w:tc>
          <w:tcPr>
            <w:tcW w:w="3827" w:type="dxa"/>
          </w:tcPr>
          <w:p w14:paraId="2E26C2C2" w14:textId="73DA9EED" w:rsidR="00154B68" w:rsidRPr="00154B68" w:rsidRDefault="00154B68" w:rsidP="00154B68">
            <w:pPr>
              <w:spacing w:line="240" w:lineRule="auto"/>
              <w:rPr>
                <w:sz w:val="21"/>
              </w:rPr>
            </w:pPr>
            <w:r>
              <w:rPr>
                <w:rFonts w:hint="eastAsia"/>
                <w:sz w:val="21"/>
              </w:rPr>
              <w:t>参考文献</w:t>
            </w:r>
          </w:p>
        </w:tc>
        <w:tc>
          <w:tcPr>
            <w:tcW w:w="3674" w:type="dxa"/>
          </w:tcPr>
          <w:p w14:paraId="200A6738" w14:textId="77777777" w:rsidR="00154B68" w:rsidRPr="00154B68" w:rsidRDefault="00154B68" w:rsidP="00154B68">
            <w:pPr>
              <w:spacing w:line="240" w:lineRule="auto"/>
              <w:rPr>
                <w:sz w:val="21"/>
              </w:rPr>
            </w:pPr>
          </w:p>
        </w:tc>
      </w:tr>
      <w:tr w:rsidR="00154B68" w:rsidRPr="00154B68" w14:paraId="504F4F9E" w14:textId="77777777" w:rsidTr="00154B68">
        <w:tc>
          <w:tcPr>
            <w:tcW w:w="1560" w:type="dxa"/>
            <w:vAlign w:val="center"/>
          </w:tcPr>
          <w:p w14:paraId="73AC49A4" w14:textId="11D8F98B" w:rsidR="00154B68" w:rsidRPr="00154B68" w:rsidRDefault="00154B68" w:rsidP="00154B68">
            <w:pPr>
              <w:spacing w:line="240" w:lineRule="auto"/>
              <w:jc w:val="center"/>
              <w:rPr>
                <w:sz w:val="21"/>
              </w:rPr>
            </w:pPr>
            <w:r>
              <w:rPr>
                <w:rFonts w:hint="eastAsia"/>
                <w:sz w:val="21"/>
              </w:rPr>
              <w:t>10</w:t>
            </w:r>
          </w:p>
        </w:tc>
        <w:tc>
          <w:tcPr>
            <w:tcW w:w="3827" w:type="dxa"/>
          </w:tcPr>
          <w:p w14:paraId="3392120A" w14:textId="3009E1AF" w:rsidR="00154B68" w:rsidRPr="00154B68" w:rsidRDefault="00154B68" w:rsidP="00154B68">
            <w:pPr>
              <w:spacing w:line="240" w:lineRule="auto"/>
              <w:rPr>
                <w:sz w:val="21"/>
              </w:rPr>
            </w:pPr>
            <w:r>
              <w:rPr>
                <w:rFonts w:hint="eastAsia"/>
                <w:sz w:val="21"/>
              </w:rPr>
              <w:t>附录</w:t>
            </w:r>
          </w:p>
        </w:tc>
        <w:tc>
          <w:tcPr>
            <w:tcW w:w="3674" w:type="dxa"/>
          </w:tcPr>
          <w:p w14:paraId="05CACE0C" w14:textId="77777777" w:rsidR="00154B68" w:rsidRPr="00154B68" w:rsidRDefault="00154B68" w:rsidP="00154B68">
            <w:pPr>
              <w:spacing w:line="240" w:lineRule="auto"/>
              <w:rPr>
                <w:sz w:val="21"/>
              </w:rPr>
            </w:pPr>
          </w:p>
        </w:tc>
      </w:tr>
      <w:tr w:rsidR="00154B68" w:rsidRPr="00154B68" w14:paraId="0443363B" w14:textId="77777777" w:rsidTr="00154B68">
        <w:tc>
          <w:tcPr>
            <w:tcW w:w="1560" w:type="dxa"/>
            <w:vAlign w:val="center"/>
          </w:tcPr>
          <w:p w14:paraId="3EBC1639" w14:textId="69D4570D" w:rsidR="00154B68" w:rsidRPr="00154B68" w:rsidRDefault="00154B68" w:rsidP="00154B68">
            <w:pPr>
              <w:spacing w:line="240" w:lineRule="auto"/>
              <w:jc w:val="center"/>
              <w:rPr>
                <w:sz w:val="21"/>
              </w:rPr>
            </w:pPr>
            <w:r>
              <w:rPr>
                <w:rFonts w:hint="eastAsia"/>
                <w:sz w:val="21"/>
              </w:rPr>
              <w:t>11</w:t>
            </w:r>
          </w:p>
        </w:tc>
        <w:tc>
          <w:tcPr>
            <w:tcW w:w="3827" w:type="dxa"/>
          </w:tcPr>
          <w:p w14:paraId="5C9ACF9C" w14:textId="77777777" w:rsidR="00154B68" w:rsidRDefault="00154B68" w:rsidP="00154B68">
            <w:pPr>
              <w:spacing w:line="240" w:lineRule="auto"/>
              <w:rPr>
                <w:sz w:val="21"/>
              </w:rPr>
            </w:pPr>
            <w:r>
              <w:rPr>
                <w:rFonts w:hint="eastAsia"/>
                <w:sz w:val="21"/>
              </w:rPr>
              <w:t>攻读博士学位期间取得的研究成果</w:t>
            </w:r>
            <w:r>
              <w:rPr>
                <w:sz w:val="21"/>
              </w:rPr>
              <w:t>/</w:t>
            </w:r>
          </w:p>
          <w:p w14:paraId="50AD53DC" w14:textId="5FFC2861" w:rsidR="00154B68" w:rsidRPr="00154B68" w:rsidRDefault="00154B68" w:rsidP="00154B68">
            <w:pPr>
              <w:spacing w:line="240" w:lineRule="auto"/>
              <w:rPr>
                <w:sz w:val="21"/>
              </w:rPr>
            </w:pPr>
            <w:r>
              <w:rPr>
                <w:rFonts w:hint="eastAsia"/>
                <w:sz w:val="21"/>
              </w:rPr>
              <w:t>攻读硕士学位期间取得的学术成果</w:t>
            </w:r>
          </w:p>
        </w:tc>
        <w:tc>
          <w:tcPr>
            <w:tcW w:w="3674" w:type="dxa"/>
          </w:tcPr>
          <w:p w14:paraId="2476FFE2" w14:textId="413F0076" w:rsidR="00154B68" w:rsidRPr="00154B68" w:rsidRDefault="00154B68" w:rsidP="00154B68">
            <w:pPr>
              <w:spacing w:line="240" w:lineRule="auto"/>
              <w:rPr>
                <w:sz w:val="21"/>
              </w:rPr>
            </w:pPr>
            <w:r>
              <w:rPr>
                <w:rFonts w:hint="eastAsia"/>
                <w:sz w:val="21"/>
              </w:rPr>
              <w:t>注意博士的是研究成果，硕士的是学术成果</w:t>
            </w:r>
          </w:p>
        </w:tc>
      </w:tr>
      <w:tr w:rsidR="00154B68" w:rsidRPr="00154B68" w14:paraId="769BA55A" w14:textId="77777777" w:rsidTr="00154B68">
        <w:tc>
          <w:tcPr>
            <w:tcW w:w="1560" w:type="dxa"/>
            <w:vAlign w:val="center"/>
          </w:tcPr>
          <w:p w14:paraId="31D5E88B" w14:textId="690B1678" w:rsidR="00154B68" w:rsidRPr="00154B68" w:rsidRDefault="00154B68" w:rsidP="00154B68">
            <w:pPr>
              <w:spacing w:line="240" w:lineRule="auto"/>
              <w:jc w:val="center"/>
              <w:rPr>
                <w:sz w:val="21"/>
              </w:rPr>
            </w:pPr>
            <w:r>
              <w:rPr>
                <w:rFonts w:hint="eastAsia"/>
                <w:sz w:val="21"/>
              </w:rPr>
              <w:t>12</w:t>
            </w:r>
          </w:p>
        </w:tc>
        <w:tc>
          <w:tcPr>
            <w:tcW w:w="3827" w:type="dxa"/>
          </w:tcPr>
          <w:p w14:paraId="7646DD02" w14:textId="74F6F0A2" w:rsidR="00154B68" w:rsidRPr="00154B68" w:rsidRDefault="00154B68" w:rsidP="00154B68">
            <w:pPr>
              <w:spacing w:line="240" w:lineRule="auto"/>
              <w:rPr>
                <w:sz w:val="21"/>
              </w:rPr>
            </w:pPr>
            <w:r>
              <w:rPr>
                <w:rFonts w:hint="eastAsia"/>
                <w:sz w:val="21"/>
              </w:rPr>
              <w:t>致谢</w:t>
            </w:r>
          </w:p>
        </w:tc>
        <w:tc>
          <w:tcPr>
            <w:tcW w:w="3674" w:type="dxa"/>
          </w:tcPr>
          <w:p w14:paraId="17997EA1" w14:textId="77777777" w:rsidR="00154B68" w:rsidRPr="00154B68" w:rsidRDefault="00154B68" w:rsidP="00154B68">
            <w:pPr>
              <w:spacing w:line="240" w:lineRule="auto"/>
              <w:rPr>
                <w:sz w:val="21"/>
              </w:rPr>
            </w:pPr>
          </w:p>
        </w:tc>
      </w:tr>
      <w:tr w:rsidR="00154B68" w:rsidRPr="00154B68" w14:paraId="3CC32A49" w14:textId="77777777" w:rsidTr="00154B68">
        <w:tc>
          <w:tcPr>
            <w:tcW w:w="1560" w:type="dxa"/>
            <w:tcBorders>
              <w:bottom w:val="single" w:sz="4" w:space="0" w:color="auto"/>
            </w:tcBorders>
            <w:vAlign w:val="center"/>
          </w:tcPr>
          <w:p w14:paraId="6B792923" w14:textId="18CE5B91" w:rsidR="00154B68" w:rsidRDefault="00154B68" w:rsidP="00154B68">
            <w:pPr>
              <w:spacing w:line="240" w:lineRule="auto"/>
              <w:jc w:val="center"/>
              <w:rPr>
                <w:sz w:val="21"/>
              </w:rPr>
            </w:pPr>
            <w:r>
              <w:rPr>
                <w:rFonts w:hint="eastAsia"/>
                <w:sz w:val="21"/>
              </w:rPr>
              <w:t>13</w:t>
            </w:r>
          </w:p>
        </w:tc>
        <w:tc>
          <w:tcPr>
            <w:tcW w:w="3827" w:type="dxa"/>
            <w:tcBorders>
              <w:bottom w:val="single" w:sz="4" w:space="0" w:color="auto"/>
            </w:tcBorders>
          </w:tcPr>
          <w:p w14:paraId="222C04F9" w14:textId="3586B260" w:rsidR="00154B68" w:rsidRPr="00154B68" w:rsidRDefault="00154B68" w:rsidP="00154B68">
            <w:pPr>
              <w:spacing w:line="240" w:lineRule="auto"/>
              <w:rPr>
                <w:sz w:val="21"/>
              </w:rPr>
            </w:pPr>
            <w:r>
              <w:rPr>
                <w:rFonts w:hint="eastAsia"/>
                <w:sz w:val="21"/>
              </w:rPr>
              <w:t>作者简洁</w:t>
            </w:r>
          </w:p>
        </w:tc>
        <w:tc>
          <w:tcPr>
            <w:tcW w:w="3674" w:type="dxa"/>
            <w:tcBorders>
              <w:bottom w:val="single" w:sz="4" w:space="0" w:color="auto"/>
            </w:tcBorders>
          </w:tcPr>
          <w:p w14:paraId="0DC7959C" w14:textId="68597BC7" w:rsidR="00154B68" w:rsidRPr="00154B68" w:rsidRDefault="00154B68" w:rsidP="00E5780A">
            <w:pPr>
              <w:keepNext/>
              <w:spacing w:line="240" w:lineRule="auto"/>
              <w:rPr>
                <w:sz w:val="21"/>
              </w:rPr>
            </w:pPr>
            <w:r>
              <w:rPr>
                <w:rFonts w:hint="eastAsia"/>
                <w:sz w:val="21"/>
              </w:rPr>
              <w:t>硕士</w:t>
            </w:r>
            <w:r w:rsidR="00083796">
              <w:rPr>
                <w:rFonts w:hint="eastAsia"/>
                <w:sz w:val="21"/>
              </w:rPr>
              <w:t>学位论文</w:t>
            </w:r>
            <w:r>
              <w:rPr>
                <w:rFonts w:hint="eastAsia"/>
                <w:sz w:val="21"/>
              </w:rPr>
              <w:t>无此项</w:t>
            </w:r>
          </w:p>
        </w:tc>
      </w:tr>
    </w:tbl>
    <w:p w14:paraId="3C5928BE" w14:textId="669EE695" w:rsidR="00154B68" w:rsidRDefault="00154B68" w:rsidP="00154B68">
      <w:pPr>
        <w:pStyle w:val="phdsection"/>
        <w:spacing w:before="163" w:after="163"/>
        <w:ind w:left="0" w:firstLine="0"/>
        <w:rPr>
          <w:rFonts w:cs="Times New Roman"/>
        </w:rPr>
      </w:pPr>
      <w:bookmarkStart w:id="176" w:name="_Toc85060898"/>
      <w:r>
        <w:rPr>
          <w:rFonts w:cs="Times New Roman" w:hint="eastAsia"/>
        </w:rPr>
        <w:t>封面</w:t>
      </w:r>
      <w:bookmarkEnd w:id="176"/>
    </w:p>
    <w:p w14:paraId="2E26D52E" w14:textId="564FB413" w:rsidR="00B172D9" w:rsidRDefault="00B172D9" w:rsidP="005437DD">
      <w:pPr>
        <w:ind w:firstLineChars="200" w:firstLine="482"/>
      </w:pPr>
      <w:r w:rsidRPr="00B172D9">
        <w:rPr>
          <w:rFonts w:hint="eastAsia"/>
          <w:b/>
        </w:rPr>
        <w:t>中图分类号</w:t>
      </w:r>
      <w:r>
        <w:rPr>
          <w:rFonts w:hint="eastAsia"/>
        </w:rPr>
        <w:t>：根据论文主题内容对照《中国图书分类法》选取；</w:t>
      </w:r>
    </w:p>
    <w:p w14:paraId="0C9FD2B2" w14:textId="42FD4E03" w:rsidR="00B172D9" w:rsidRDefault="00B172D9" w:rsidP="005437DD">
      <w:pPr>
        <w:ind w:firstLineChars="200" w:firstLine="482"/>
      </w:pPr>
      <w:r w:rsidRPr="00B172D9">
        <w:rPr>
          <w:rFonts w:hint="eastAsia"/>
          <w:b/>
        </w:rPr>
        <w:t>论文编号</w:t>
      </w:r>
      <w:r>
        <w:rPr>
          <w:rFonts w:hint="eastAsia"/>
        </w:rPr>
        <w:t>：北航单位代码（</w:t>
      </w:r>
      <w:r>
        <w:rPr>
          <w:rFonts w:hint="eastAsia"/>
        </w:rPr>
        <w:t>10006</w:t>
      </w:r>
      <w:r>
        <w:rPr>
          <w:rFonts w:hint="eastAsia"/>
        </w:rPr>
        <w:t>）＋学号；</w:t>
      </w:r>
    </w:p>
    <w:p w14:paraId="7D9C0837" w14:textId="78C43C24" w:rsidR="00D9596D" w:rsidRDefault="00B172D9" w:rsidP="005437DD">
      <w:pPr>
        <w:ind w:firstLineChars="200" w:firstLine="482"/>
      </w:pPr>
      <w:r w:rsidRPr="00B172D9">
        <w:rPr>
          <w:rFonts w:hint="eastAsia"/>
          <w:b/>
        </w:rPr>
        <w:t>密级</w:t>
      </w:r>
      <w:r>
        <w:rPr>
          <w:rFonts w:hint="eastAsia"/>
        </w:rPr>
        <w:t>：</w:t>
      </w:r>
      <w:r w:rsidR="005437DD">
        <w:rPr>
          <w:rFonts w:hint="eastAsia"/>
        </w:rPr>
        <w:t>保密审批通过论文需在封面、题名</w:t>
      </w:r>
      <w:proofErr w:type="gramStart"/>
      <w:r w:rsidR="005437DD">
        <w:rPr>
          <w:rFonts w:hint="eastAsia"/>
        </w:rPr>
        <w:t>页直接</w:t>
      </w:r>
      <w:proofErr w:type="gramEnd"/>
      <w:r w:rsidR="005437DD">
        <w:rPr>
          <w:rFonts w:hint="eastAsia"/>
        </w:rPr>
        <w:t>把相应的“密级</w:t>
      </w:r>
      <w:r w:rsidR="005437DD">
        <w:rPr>
          <w:rFonts w:ascii="黑体" w:eastAsia="黑体" w:hAnsi="黑体" w:hint="eastAsia"/>
        </w:rPr>
        <w:t>☆</w:t>
      </w:r>
      <w:r w:rsidR="005437DD">
        <w:rPr>
          <w:rFonts w:hint="eastAsia"/>
        </w:rPr>
        <w:t>”及“保密期限”表注在</w:t>
      </w:r>
      <w:r w:rsidR="00DA069F" w:rsidRPr="00DA069F">
        <w:rPr>
          <w:rFonts w:hint="eastAsia"/>
          <w:b/>
          <w:bCs/>
          <w:color w:val="FF0000"/>
        </w:rPr>
        <w:t>左</w:t>
      </w:r>
      <w:r w:rsidR="005437DD" w:rsidRPr="00DA069F">
        <w:rPr>
          <w:rFonts w:hint="eastAsia"/>
          <w:b/>
          <w:bCs/>
          <w:color w:val="FF0000"/>
        </w:rPr>
        <w:t>上角</w:t>
      </w:r>
      <w:r w:rsidR="003B337C">
        <w:rPr>
          <w:rFonts w:hint="eastAsia"/>
        </w:rPr>
        <w:t>（</w:t>
      </w:r>
      <w:r w:rsidR="003B337C" w:rsidRPr="005437DD">
        <w:rPr>
          <w:rFonts w:hint="eastAsia"/>
          <w:b/>
        </w:rPr>
        <w:t>非密论文务必将相应内容清除</w:t>
      </w:r>
      <w:r w:rsidR="003B337C">
        <w:rPr>
          <w:rFonts w:hint="eastAsia"/>
        </w:rPr>
        <w:t>）</w:t>
      </w:r>
      <w:r w:rsidR="005437DD">
        <w:rPr>
          <w:rFonts w:hint="eastAsia"/>
        </w:rPr>
        <w:t>，并将《涉密论文审批通知》复印件附在论文最后。</w:t>
      </w:r>
      <w:r w:rsidR="003B337C">
        <w:rPr>
          <w:rFonts w:hint="eastAsia"/>
        </w:rPr>
        <w:t>密级按由低到高可分为“秘密”，“机密”，“绝密”三级，保密期限可分为“</w:t>
      </w:r>
      <w:r w:rsidR="003B337C">
        <w:rPr>
          <w:rFonts w:hint="eastAsia"/>
        </w:rPr>
        <w:t>3</w:t>
      </w:r>
      <w:r w:rsidR="003B337C">
        <w:rPr>
          <w:rFonts w:hint="eastAsia"/>
        </w:rPr>
        <w:t>年”，“</w:t>
      </w:r>
      <w:r w:rsidR="003B337C">
        <w:rPr>
          <w:rFonts w:hint="eastAsia"/>
        </w:rPr>
        <w:t>5</w:t>
      </w:r>
      <w:r w:rsidR="003B337C">
        <w:rPr>
          <w:rFonts w:hint="eastAsia"/>
        </w:rPr>
        <w:t>年”，“</w:t>
      </w:r>
      <w:r w:rsidR="003B337C">
        <w:rPr>
          <w:rFonts w:hint="eastAsia"/>
        </w:rPr>
        <w:t>10</w:t>
      </w:r>
      <w:r w:rsidR="003B337C">
        <w:rPr>
          <w:rFonts w:hint="eastAsia"/>
        </w:rPr>
        <w:t>年”、“永久”，例如“密级</w:t>
      </w:r>
      <w:r w:rsidR="003B337C">
        <w:rPr>
          <w:rFonts w:ascii="黑体" w:eastAsia="黑体" w:hAnsi="黑体" w:hint="eastAsia"/>
        </w:rPr>
        <w:t xml:space="preserve">☆ </w:t>
      </w:r>
      <w:r w:rsidR="003B337C" w:rsidRPr="003B337C">
        <w:rPr>
          <w:rFonts w:eastAsiaTheme="majorEastAsia" w:cs="Times New Roman"/>
        </w:rPr>
        <w:t>5</w:t>
      </w:r>
      <w:r w:rsidR="003B337C" w:rsidRPr="003B337C">
        <w:rPr>
          <w:rFonts w:eastAsiaTheme="majorEastAsia" w:cs="Times New Roman"/>
        </w:rPr>
        <w:t>年</w:t>
      </w:r>
      <w:r w:rsidR="003B337C">
        <w:rPr>
          <w:rFonts w:hint="eastAsia"/>
        </w:rPr>
        <w:t>”</w:t>
      </w:r>
      <w:r>
        <w:rPr>
          <w:rFonts w:hint="eastAsia"/>
        </w:rPr>
        <w:t>。</w:t>
      </w:r>
      <w:r w:rsidR="005437DD">
        <w:rPr>
          <w:rFonts w:hint="eastAsia"/>
        </w:rPr>
        <w:t>鼓励尽量对</w:t>
      </w:r>
      <w:r w:rsidR="00083796">
        <w:rPr>
          <w:rFonts w:hint="eastAsia"/>
        </w:rPr>
        <w:t>学位论文</w:t>
      </w:r>
      <w:r w:rsidR="005437DD">
        <w:rPr>
          <w:rFonts w:hint="eastAsia"/>
        </w:rPr>
        <w:t>进行去密处理</w:t>
      </w:r>
      <w:r>
        <w:rPr>
          <w:rFonts w:hint="eastAsia"/>
        </w:rPr>
        <w:t>；</w:t>
      </w:r>
    </w:p>
    <w:p w14:paraId="45132D89" w14:textId="5CDA76EE" w:rsidR="00B172D9" w:rsidRDefault="00B172D9" w:rsidP="005437DD">
      <w:pPr>
        <w:ind w:firstLineChars="200" w:firstLine="482"/>
      </w:pPr>
      <w:r w:rsidRPr="00B172D9">
        <w:rPr>
          <w:rFonts w:hint="eastAsia"/>
          <w:b/>
        </w:rPr>
        <w:t>学科专业</w:t>
      </w:r>
      <w:r>
        <w:rPr>
          <w:rFonts w:hint="eastAsia"/>
        </w:rPr>
        <w:t>：以国务院学位委员会批准的授予博士、硕士学位和培养研究生的学科、专业目录中的学科专业为准，一般为二级学科。对专业学位应</w:t>
      </w:r>
      <w:proofErr w:type="gramStart"/>
      <w:r>
        <w:rPr>
          <w:rFonts w:hint="eastAsia"/>
        </w:rPr>
        <w:t>填相应</w:t>
      </w:r>
      <w:proofErr w:type="gramEnd"/>
      <w:r>
        <w:rPr>
          <w:rFonts w:hint="eastAsia"/>
        </w:rPr>
        <w:t>的工程领域（如航空工程）或专业学位（工商管理硕士）名称</w:t>
      </w:r>
      <w:r w:rsidR="00D16835">
        <w:rPr>
          <w:rFonts w:hint="eastAsia"/>
        </w:rPr>
        <w:t>；</w:t>
      </w:r>
    </w:p>
    <w:p w14:paraId="1744FEE9" w14:textId="28E0B322" w:rsidR="00B172D9" w:rsidRDefault="00B172D9" w:rsidP="005437DD">
      <w:pPr>
        <w:ind w:firstLineChars="200" w:firstLine="482"/>
      </w:pPr>
      <w:r w:rsidRPr="00B172D9">
        <w:rPr>
          <w:rFonts w:hint="eastAsia"/>
          <w:b/>
        </w:rPr>
        <w:t>指导</w:t>
      </w:r>
      <w:r>
        <w:rPr>
          <w:rFonts w:hint="eastAsia"/>
          <w:b/>
        </w:rPr>
        <w:t>教</w:t>
      </w:r>
      <w:r w:rsidRPr="00B172D9">
        <w:rPr>
          <w:rFonts w:hint="eastAsia"/>
          <w:b/>
        </w:rPr>
        <w:t>师</w:t>
      </w:r>
      <w:r w:rsidRPr="00B172D9">
        <w:rPr>
          <w:rFonts w:hint="eastAsia"/>
        </w:rPr>
        <w:t>：</w:t>
      </w:r>
      <w:r>
        <w:rPr>
          <w:rFonts w:hint="eastAsia"/>
        </w:rPr>
        <w:t>以研究生院批准招生的为准，一般只能写一名指导老师，如有经主管部门批准的</w:t>
      </w:r>
      <w:proofErr w:type="gramStart"/>
      <w:r>
        <w:rPr>
          <w:rFonts w:hint="eastAsia"/>
        </w:rPr>
        <w:t>副指导</w:t>
      </w:r>
      <w:proofErr w:type="gramEnd"/>
      <w:r>
        <w:rPr>
          <w:rFonts w:hint="eastAsia"/>
        </w:rPr>
        <w:t>教师或联合指导老师，可增</w:t>
      </w:r>
      <w:r>
        <w:rPr>
          <w:rFonts w:hint="eastAsia"/>
        </w:rPr>
        <w:t>1</w:t>
      </w:r>
      <w:r>
        <w:rPr>
          <w:rFonts w:hint="eastAsia"/>
        </w:rPr>
        <w:t>名指导教师；</w:t>
      </w:r>
    </w:p>
    <w:p w14:paraId="4F44D9F2" w14:textId="286069B7" w:rsidR="00B172D9" w:rsidRPr="00B172D9" w:rsidRDefault="00B172D9" w:rsidP="005437DD">
      <w:pPr>
        <w:ind w:firstLineChars="200" w:firstLine="482"/>
        <w:rPr>
          <w:b/>
        </w:rPr>
      </w:pPr>
      <w:r w:rsidRPr="00B172D9">
        <w:rPr>
          <w:rFonts w:hint="eastAsia"/>
          <w:b/>
        </w:rPr>
        <w:lastRenderedPageBreak/>
        <w:t>培养院系</w:t>
      </w:r>
      <w:r>
        <w:rPr>
          <w:rFonts w:hint="eastAsia"/>
        </w:rPr>
        <w:t>：应准确填写培养的学院或独立系的全称。</w:t>
      </w:r>
    </w:p>
    <w:p w14:paraId="31343159" w14:textId="7D02B8E4" w:rsidR="00154B68" w:rsidRDefault="005872DA" w:rsidP="00154B68">
      <w:pPr>
        <w:pStyle w:val="phdsection"/>
        <w:spacing w:before="163" w:after="163"/>
        <w:ind w:left="0" w:firstLine="0"/>
        <w:rPr>
          <w:rFonts w:cs="Times New Roman"/>
        </w:rPr>
      </w:pPr>
      <w:bookmarkStart w:id="177" w:name="_Toc85060899"/>
      <w:r>
        <w:rPr>
          <w:rFonts w:cs="Times New Roman" w:hint="eastAsia"/>
        </w:rPr>
        <w:t>题名</w:t>
      </w:r>
      <w:r w:rsidR="00154B68">
        <w:rPr>
          <w:rFonts w:cs="Times New Roman" w:hint="eastAsia"/>
        </w:rPr>
        <w:t>页</w:t>
      </w:r>
      <w:bookmarkEnd w:id="177"/>
    </w:p>
    <w:p w14:paraId="13C58E34" w14:textId="299388F9" w:rsidR="00B172D9" w:rsidRDefault="00B172D9" w:rsidP="00B172D9">
      <w:pPr>
        <w:ind w:firstLineChars="200" w:firstLine="482"/>
      </w:pPr>
      <w:r>
        <w:rPr>
          <w:rFonts w:hint="eastAsia"/>
          <w:b/>
        </w:rPr>
        <w:t>研究方向</w:t>
      </w:r>
      <w:r>
        <w:rPr>
          <w:rFonts w:hint="eastAsia"/>
        </w:rPr>
        <w:t>：只填写一个，应比学科专业的二级学科更具体，但比论文关键词的覆盖面更广，一般为学科分类号对应的研究方向；</w:t>
      </w:r>
    </w:p>
    <w:p w14:paraId="1CED28F9" w14:textId="636F331C" w:rsidR="00B172D9" w:rsidRDefault="00FA74B3" w:rsidP="00B172D9">
      <w:pPr>
        <w:ind w:firstLineChars="200" w:firstLine="482"/>
      </w:pPr>
      <w:r>
        <w:rPr>
          <w:rFonts w:hint="eastAsia"/>
          <w:b/>
        </w:rPr>
        <w:t>申请学位级别</w:t>
      </w:r>
      <w:r w:rsidR="00B172D9">
        <w:rPr>
          <w:rFonts w:hint="eastAsia"/>
        </w:rPr>
        <w:t>：</w:t>
      </w:r>
      <w:r>
        <w:rPr>
          <w:rFonts w:hint="eastAsia"/>
        </w:rPr>
        <w:t>学科门类</w:t>
      </w:r>
      <w:r>
        <w:rPr>
          <w:rFonts w:hint="eastAsia"/>
        </w:rPr>
        <w:t>+</w:t>
      </w:r>
      <w:r>
        <w:rPr>
          <w:rFonts w:hint="eastAsia"/>
        </w:rPr>
        <w:t>学位，学科门类有哲学、经济学、法学、教育学、文学、历史学、理学、工学、农学、医学、军事学和管理学等</w:t>
      </w:r>
      <w:r>
        <w:rPr>
          <w:rFonts w:hint="eastAsia"/>
        </w:rPr>
        <w:t>12</w:t>
      </w:r>
      <w:r>
        <w:rPr>
          <w:rFonts w:hint="eastAsia"/>
        </w:rPr>
        <w:t>个学科门类以及专业学位类别（工程、工程管理、公共行政管理、软件工程）；</w:t>
      </w:r>
    </w:p>
    <w:p w14:paraId="5149A841" w14:textId="4D86AB87" w:rsidR="00B172D9" w:rsidRDefault="00FA74B3" w:rsidP="00B172D9">
      <w:pPr>
        <w:ind w:firstLineChars="200" w:firstLine="482"/>
      </w:pPr>
      <w:r>
        <w:rPr>
          <w:rFonts w:hint="eastAsia"/>
          <w:b/>
        </w:rPr>
        <w:t>工作完成日期</w:t>
      </w:r>
      <w:r w:rsidR="00B172D9">
        <w:rPr>
          <w:rFonts w:hint="eastAsia"/>
        </w:rPr>
        <w:t>：</w:t>
      </w:r>
      <w:r>
        <w:rPr>
          <w:rFonts w:hint="eastAsia"/>
        </w:rPr>
        <w:t>包括学习日期（从研究生入学至毕业时间）、论文提交日期（论文送审评阅时间）、论文答辩日期、学位授予日期</w:t>
      </w:r>
      <w:r w:rsidR="00B172D9">
        <w:rPr>
          <w:rFonts w:hint="eastAsia"/>
        </w:rPr>
        <w:t>；</w:t>
      </w:r>
      <w:r>
        <w:rPr>
          <w:rFonts w:hint="eastAsia"/>
        </w:rPr>
        <w:t>除学位授予日期可以不填外，其他均需准确填写，一律用阿拉伯数字填写日期；</w:t>
      </w:r>
    </w:p>
    <w:p w14:paraId="143D6E85" w14:textId="3F673506" w:rsidR="00B172D9" w:rsidRPr="00B172D9" w:rsidRDefault="00FA74B3" w:rsidP="00FA74B3">
      <w:pPr>
        <w:ind w:firstLineChars="200" w:firstLine="482"/>
      </w:pPr>
      <w:r>
        <w:rPr>
          <w:rFonts w:hint="eastAsia"/>
          <w:b/>
        </w:rPr>
        <w:t>学位授予单位</w:t>
      </w:r>
      <w:r w:rsidR="00B172D9">
        <w:rPr>
          <w:rFonts w:hint="eastAsia"/>
        </w:rPr>
        <w:t>：</w:t>
      </w:r>
      <w:r>
        <w:rPr>
          <w:rFonts w:hint="eastAsia"/>
        </w:rPr>
        <w:t>北京航空航天大学。</w:t>
      </w:r>
    </w:p>
    <w:p w14:paraId="3A55E233" w14:textId="0CD81D95" w:rsidR="00154B68" w:rsidRDefault="00154B68" w:rsidP="00154B68">
      <w:pPr>
        <w:pStyle w:val="phdsection"/>
        <w:spacing w:before="163" w:after="163"/>
        <w:ind w:left="0" w:firstLine="0"/>
        <w:rPr>
          <w:rFonts w:cs="Times New Roman"/>
        </w:rPr>
      </w:pPr>
      <w:bookmarkStart w:id="178" w:name="_Toc85060900"/>
      <w:r>
        <w:rPr>
          <w:rFonts w:cs="Times New Roman" w:hint="eastAsia"/>
        </w:rPr>
        <w:t>独创性声明和使用授权书</w:t>
      </w:r>
      <w:bookmarkEnd w:id="178"/>
    </w:p>
    <w:p w14:paraId="05DAFB00" w14:textId="48CE0E11" w:rsidR="00505F73" w:rsidRPr="00505F73" w:rsidRDefault="00505F73" w:rsidP="00505F73">
      <w:pPr>
        <w:ind w:firstLineChars="200" w:firstLine="480"/>
      </w:pPr>
      <w:r>
        <w:rPr>
          <w:rFonts w:hint="eastAsia"/>
        </w:rPr>
        <w:t>必须由作者、指导教师亲笔签名并填写日期。</w:t>
      </w:r>
    </w:p>
    <w:p w14:paraId="0BD38138" w14:textId="61DDC4A3" w:rsidR="00154B68" w:rsidRDefault="00154B68" w:rsidP="00154B68">
      <w:pPr>
        <w:pStyle w:val="phdsection"/>
        <w:spacing w:before="163" w:after="163"/>
        <w:ind w:left="0" w:firstLine="0"/>
        <w:rPr>
          <w:rFonts w:cs="Times New Roman"/>
        </w:rPr>
      </w:pPr>
      <w:bookmarkStart w:id="179" w:name="_Toc85060901"/>
      <w:r>
        <w:rPr>
          <w:rFonts w:cs="Times New Roman" w:hint="eastAsia"/>
        </w:rPr>
        <w:t>摘要</w:t>
      </w:r>
      <w:bookmarkEnd w:id="179"/>
    </w:p>
    <w:p w14:paraId="73BF96A5" w14:textId="77777777" w:rsidR="00505F73" w:rsidRDefault="00505F73" w:rsidP="00505F73">
      <w:pPr>
        <w:ind w:firstLineChars="250" w:firstLine="600"/>
        <w:rPr>
          <w:rFonts w:cs="Times New Roman"/>
        </w:rPr>
      </w:pPr>
      <w:r>
        <w:rPr>
          <w:rFonts w:cs="Times New Roman" w:hint="eastAsia"/>
        </w:rPr>
        <w:t>中文摘要包括“摘要”字样，摘要正文及关键词。对于中英文摘要，都必须在摘要的最下方另起一行</w:t>
      </w:r>
      <w:r w:rsidRPr="00505F73">
        <w:rPr>
          <w:rFonts w:cs="Times New Roman" w:hint="eastAsia"/>
        </w:rPr>
        <w:t>。</w:t>
      </w:r>
    </w:p>
    <w:p w14:paraId="3EC388B3" w14:textId="2D7F2EF1" w:rsidR="00505F73" w:rsidRDefault="00505F73" w:rsidP="00505F73">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字。摘要内容应涉及本项科研工作的目的和意义</w:t>
      </w:r>
      <w:r>
        <w:rPr>
          <w:rFonts w:cs="Times New Roman"/>
        </w:rPr>
        <w:t>、</w:t>
      </w:r>
      <w:r>
        <w:rPr>
          <w:rFonts w:cs="Times New Roman" w:hint="eastAsia"/>
        </w:rPr>
        <w:t>研究思想和方法、研究成果和结论。博士学位论文必须突出论文的创造性成果，硕士学位论文必须突出论文的新见解。</w:t>
      </w:r>
    </w:p>
    <w:p w14:paraId="6E5FFF82" w14:textId="77777777" w:rsidR="00505F73" w:rsidRDefault="00505F73" w:rsidP="00505F73">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73DA1F2D" w14:textId="77777777" w:rsidR="00505F73" w:rsidRPr="00AC692B" w:rsidRDefault="00505F73" w:rsidP="00505F73">
      <w:pPr>
        <w:ind w:firstLineChars="250" w:firstLine="600"/>
        <w:rPr>
          <w:rFonts w:cs="Times New Roman"/>
        </w:rPr>
      </w:pPr>
      <w:r>
        <w:rPr>
          <w:rFonts w:cs="Times New Roman" w:hint="eastAsia"/>
        </w:rPr>
        <w:lastRenderedPageBreak/>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4C10E7C8" w14:textId="496D229D" w:rsidR="00154B68" w:rsidRDefault="00154B68" w:rsidP="00154B68">
      <w:pPr>
        <w:pStyle w:val="phdsection"/>
        <w:spacing w:before="163" w:after="163"/>
        <w:ind w:left="0" w:firstLine="0"/>
        <w:rPr>
          <w:rFonts w:cs="Times New Roman"/>
        </w:rPr>
      </w:pPr>
      <w:bookmarkStart w:id="180" w:name="_Toc85060902"/>
      <w:r>
        <w:rPr>
          <w:rFonts w:cs="Times New Roman" w:hint="eastAsia"/>
        </w:rPr>
        <w:t>目录</w:t>
      </w:r>
      <w:bookmarkEnd w:id="180"/>
    </w:p>
    <w:p w14:paraId="52E31D43" w14:textId="5FC78C86" w:rsidR="00505F73" w:rsidRPr="00505F73" w:rsidRDefault="00505F73" w:rsidP="00505F73">
      <w:pPr>
        <w:ind w:firstLineChars="200" w:firstLine="480"/>
      </w:pPr>
      <w:r>
        <w:rPr>
          <w:rFonts w:hint="eastAsia"/>
        </w:rPr>
        <w:t>目录按章、节、条和标题编写，一般为二级或三级，目录中应包括绪论（或引言）</w:t>
      </w:r>
      <w:r>
        <w:t>、</w:t>
      </w:r>
      <w:r>
        <w:rPr>
          <w:rFonts w:hint="eastAsia"/>
        </w:rPr>
        <w:t>论文主体章节、结论、附录、参考文献、附录、攻读学位期间取得的成果等。</w:t>
      </w:r>
    </w:p>
    <w:p w14:paraId="3F98C477" w14:textId="13CAA1D1" w:rsidR="00154B68" w:rsidRDefault="00154B68" w:rsidP="00154B68">
      <w:pPr>
        <w:pStyle w:val="phdsection"/>
        <w:spacing w:before="163" w:after="163"/>
        <w:ind w:left="0" w:firstLine="0"/>
        <w:rPr>
          <w:rFonts w:cs="Times New Roman"/>
        </w:rPr>
      </w:pPr>
      <w:bookmarkStart w:id="181" w:name="_Toc85060903"/>
      <w:r>
        <w:rPr>
          <w:rFonts w:cs="Times New Roman" w:hint="eastAsia"/>
        </w:rPr>
        <w:t>图表清单及主要符号表</w:t>
      </w:r>
      <w:bookmarkEnd w:id="181"/>
    </w:p>
    <w:p w14:paraId="0566D457" w14:textId="1EBEEBD6" w:rsidR="00505F73" w:rsidRDefault="00505F73" w:rsidP="00505F73">
      <w:pPr>
        <w:ind w:firstLineChars="200" w:firstLine="480"/>
      </w:pPr>
      <w:r>
        <w:rPr>
          <w:rFonts w:hint="eastAsia"/>
        </w:rPr>
        <w:t>如果论文中图表较多，可以分别列出清单置于目录之后。图的清单应有序号、</w:t>
      </w:r>
      <w:proofErr w:type="gramStart"/>
      <w:r>
        <w:rPr>
          <w:rFonts w:hint="eastAsia"/>
        </w:rPr>
        <w:t>图题和</w:t>
      </w:r>
      <w:proofErr w:type="gramEnd"/>
      <w:r>
        <w:rPr>
          <w:rFonts w:hint="eastAsia"/>
        </w:rPr>
        <w:t>页码，表的清单应有序号、标题和页码。</w:t>
      </w:r>
    </w:p>
    <w:p w14:paraId="1D6A2425" w14:textId="16074D15" w:rsidR="00505F73" w:rsidRPr="00505F73" w:rsidRDefault="00505F73" w:rsidP="00505F73">
      <w:pPr>
        <w:ind w:firstLineChars="200" w:firstLine="480"/>
      </w:pPr>
      <w:r>
        <w:rPr>
          <w:rFonts w:hint="eastAsia"/>
        </w:rPr>
        <w:t>全文中常用的符号、标志、缩略词、首字母缩写、计量单位、名词、术语等的注释说明，如需汇集，可集中在图和表清单后的主要符号表中列出，符号表排列顺序按英文及其相关文字顺序排出。</w:t>
      </w:r>
    </w:p>
    <w:p w14:paraId="75E93CFD" w14:textId="641D186B" w:rsidR="00154B68" w:rsidRDefault="00154B68" w:rsidP="00154B68">
      <w:pPr>
        <w:pStyle w:val="phdsection"/>
        <w:spacing w:before="163" w:after="163"/>
        <w:ind w:left="0" w:firstLine="0"/>
        <w:rPr>
          <w:rFonts w:cs="Times New Roman"/>
        </w:rPr>
      </w:pPr>
      <w:bookmarkStart w:id="182" w:name="_Toc85060904"/>
      <w:r>
        <w:rPr>
          <w:rFonts w:cs="Times New Roman" w:hint="eastAsia"/>
        </w:rPr>
        <w:t>主体部分</w:t>
      </w:r>
      <w:bookmarkEnd w:id="182"/>
    </w:p>
    <w:p w14:paraId="73F7FCCC" w14:textId="77777777" w:rsidR="00655567" w:rsidRDefault="00D347CC" w:rsidP="00D347CC">
      <w:pPr>
        <w:ind w:firstLineChars="200" w:firstLine="480"/>
      </w:pPr>
      <w:r>
        <w:rPr>
          <w:rFonts w:hint="eastAsia"/>
        </w:rPr>
        <w:t>一般应包括：绪论（或引言）、正文、结论等部分。</w:t>
      </w:r>
    </w:p>
    <w:p w14:paraId="2F988F08" w14:textId="0BAA097C" w:rsidR="00D347CC" w:rsidRDefault="00655567" w:rsidP="00D347CC">
      <w:pPr>
        <w:ind w:firstLineChars="200" w:firstLine="480"/>
      </w:pPr>
      <w:r>
        <w:rPr>
          <w:rFonts w:hint="eastAsia"/>
        </w:rPr>
        <w:t>每章应另起一页。章节标题不得使用标点符号，尽量不采用英文缩写词，对必须采用者，应使用本行业的通用缩写词。</w:t>
      </w:r>
    </w:p>
    <w:p w14:paraId="5BBCC5AA" w14:textId="4CB07CA4" w:rsidR="00655567" w:rsidRPr="00D347CC" w:rsidRDefault="00393A36" w:rsidP="00D347CC">
      <w:pPr>
        <w:ind w:firstLineChars="200" w:firstLine="480"/>
      </w:pPr>
      <w:r>
        <w:rPr>
          <w:rFonts w:hint="eastAsia"/>
        </w:rPr>
        <w:t>三级标题的层次对理工类建议按章（如“第一章”）、节（如“</w:t>
      </w:r>
      <w:r>
        <w:rPr>
          <w:rFonts w:hint="eastAsia"/>
        </w:rPr>
        <w:t>1.1</w:t>
      </w:r>
      <w:r>
        <w:rPr>
          <w:rFonts w:hint="eastAsia"/>
        </w:rPr>
        <w:t>”）、条（如“</w:t>
      </w:r>
      <w:r>
        <w:rPr>
          <w:rFonts w:hint="eastAsia"/>
        </w:rPr>
        <w:t>1.1.1</w:t>
      </w:r>
      <w:r>
        <w:rPr>
          <w:rFonts w:hint="eastAsia"/>
        </w:rPr>
        <w:t>”）的格式编写；对社科、文学类建议按章（如“一、”）、节（如“（一）”）、条（如“</w:t>
      </w:r>
      <w:r>
        <w:rPr>
          <w:rFonts w:hint="eastAsia"/>
        </w:rPr>
        <w:t>1</w:t>
      </w:r>
      <w:r>
        <w:rPr>
          <w:rFonts w:hint="eastAsia"/>
        </w:rPr>
        <w:t>、”）的格式编写，各章题序的阿拉伯数字用</w:t>
      </w:r>
      <w:r>
        <w:rPr>
          <w:rFonts w:hint="eastAsia"/>
        </w:rPr>
        <w:t>Times New Roman</w:t>
      </w:r>
      <w:r>
        <w:rPr>
          <w:rFonts w:hint="eastAsia"/>
        </w:rPr>
        <w:t>字体。</w:t>
      </w:r>
    </w:p>
    <w:p w14:paraId="0FD5B1EB" w14:textId="7701F677" w:rsidR="00154B68" w:rsidRDefault="00154B68" w:rsidP="00154B68">
      <w:pPr>
        <w:pStyle w:val="phdsection"/>
        <w:spacing w:before="163" w:after="163"/>
        <w:ind w:left="0" w:firstLine="0"/>
        <w:rPr>
          <w:rFonts w:cs="Times New Roman"/>
        </w:rPr>
      </w:pPr>
      <w:bookmarkStart w:id="183" w:name="_Toc85060905"/>
      <w:r>
        <w:rPr>
          <w:rFonts w:cs="Times New Roman" w:hint="eastAsia"/>
        </w:rPr>
        <w:t>参考文献</w:t>
      </w:r>
      <w:bookmarkEnd w:id="183"/>
    </w:p>
    <w:p w14:paraId="7735C13F" w14:textId="77777777" w:rsidR="005E46DE" w:rsidRPr="00823984" w:rsidRDefault="005E46DE" w:rsidP="005E46DE">
      <w:pPr>
        <w:ind w:firstLineChars="200" w:firstLine="480"/>
      </w:pPr>
      <w:r>
        <w:rPr>
          <w:rFonts w:hint="eastAsia"/>
        </w:rPr>
        <w:t>学术研究应</w:t>
      </w:r>
      <w:r w:rsidRPr="00823984">
        <w:rPr>
          <w:rFonts w:hint="eastAsia"/>
          <w:b/>
        </w:rPr>
        <w:t>精确</w:t>
      </w:r>
      <w:r w:rsidRPr="00823984">
        <w:rPr>
          <w:rFonts w:hint="eastAsia"/>
        </w:rPr>
        <w:t>、</w:t>
      </w:r>
      <w:r w:rsidRPr="00823984">
        <w:rPr>
          <w:rFonts w:hint="eastAsia"/>
          <w:b/>
        </w:rPr>
        <w:t>有据</w:t>
      </w:r>
      <w:r w:rsidRPr="00823984">
        <w:rPr>
          <w:rFonts w:hint="eastAsia"/>
        </w:rPr>
        <w:t>、</w:t>
      </w:r>
      <w:r w:rsidRPr="00823984">
        <w:rPr>
          <w:rFonts w:hint="eastAsia"/>
          <w:b/>
        </w:rPr>
        <w:t>坦诚</w:t>
      </w:r>
      <w:r w:rsidRPr="00823984">
        <w:rPr>
          <w:rFonts w:hint="eastAsia"/>
        </w:rPr>
        <w:t>、</w:t>
      </w:r>
      <w:r w:rsidRPr="00823984">
        <w:rPr>
          <w:rFonts w:hint="eastAsia"/>
          <w:b/>
        </w:rPr>
        <w:t>创新</w:t>
      </w:r>
      <w:r w:rsidRPr="00823984">
        <w:rPr>
          <w:rFonts w:hint="eastAsia"/>
        </w:rPr>
        <w:t>、</w:t>
      </w:r>
      <w:r w:rsidRPr="00823984">
        <w:rPr>
          <w:rFonts w:hint="eastAsia"/>
          <w:b/>
        </w:rPr>
        <w:t>积累</w:t>
      </w:r>
      <w:r>
        <w:rPr>
          <w:rFonts w:hint="eastAsia"/>
        </w:rPr>
        <w:t>。而其中</w:t>
      </w:r>
      <w:r w:rsidRPr="00823984">
        <w:rPr>
          <w:rFonts w:hint="eastAsia"/>
        </w:rPr>
        <w:t>精确、有据</w:t>
      </w:r>
      <w:r>
        <w:rPr>
          <w:rFonts w:hint="eastAsia"/>
        </w:rPr>
        <w:t>和</w:t>
      </w:r>
      <w:r w:rsidRPr="00823984">
        <w:rPr>
          <w:rFonts w:hint="eastAsia"/>
        </w:rPr>
        <w:t>积累</w:t>
      </w:r>
      <w:r>
        <w:rPr>
          <w:rFonts w:hint="eastAsia"/>
        </w:rPr>
        <w:t>需要建立在正确对待前人学术成果的基础上。凡有直接引用他人成果之处，均应加标注说明列于参考文献中，以避免论文抄袭现象的发生。</w:t>
      </w:r>
    </w:p>
    <w:p w14:paraId="4179C2DF" w14:textId="64437EBA" w:rsidR="005E46DE" w:rsidRPr="005E46DE" w:rsidRDefault="005E46DE" w:rsidP="005E46DE">
      <w:pPr>
        <w:ind w:firstLineChars="200" w:firstLine="480"/>
      </w:pPr>
      <w:r w:rsidRPr="00823984">
        <w:rPr>
          <w:rFonts w:hint="eastAsia"/>
        </w:rPr>
        <w:t>研究生论文参考文献著录及标引按照国家标准《文后参考文献著录规则》（</w:t>
      </w:r>
      <w:r w:rsidRPr="00823984">
        <w:rPr>
          <w:rFonts w:hint="eastAsia"/>
        </w:rPr>
        <w:t>GB774</w:t>
      </w:r>
      <w:r w:rsidRPr="00823984">
        <w:rPr>
          <w:rFonts w:hint="eastAsia"/>
        </w:rPr>
        <w:t>）</w:t>
      </w:r>
      <w:r>
        <w:rPr>
          <w:rFonts w:hint="eastAsia"/>
        </w:rPr>
        <w:lastRenderedPageBreak/>
        <w:t>和中国博硕士学位论文编写与交换格式。</w:t>
      </w:r>
    </w:p>
    <w:p w14:paraId="44E016D1" w14:textId="77777777" w:rsidR="005872DA" w:rsidRDefault="005872DA" w:rsidP="005872DA">
      <w:pPr>
        <w:pStyle w:val="phdsection"/>
        <w:spacing w:before="163" w:after="163"/>
        <w:ind w:left="0" w:firstLine="0"/>
        <w:rPr>
          <w:rFonts w:cs="Times New Roman"/>
        </w:rPr>
      </w:pPr>
      <w:bookmarkStart w:id="184" w:name="_Toc85060906"/>
      <w:r>
        <w:rPr>
          <w:rFonts w:cs="Times New Roman" w:hint="eastAsia"/>
        </w:rPr>
        <w:t>符录</w:t>
      </w:r>
      <w:bookmarkEnd w:id="184"/>
    </w:p>
    <w:p w14:paraId="0C6194B1" w14:textId="264E06B8" w:rsidR="005E46DE" w:rsidRPr="005E46DE" w:rsidRDefault="005E46DE" w:rsidP="005E46DE">
      <w:pPr>
        <w:ind w:firstLineChars="200" w:firstLine="480"/>
      </w:pPr>
      <w:r>
        <w:rPr>
          <w:rFonts w:hint="eastAsia"/>
        </w:rPr>
        <w:t>附录作为论文主体的补充项目，并不是必需的。</w:t>
      </w:r>
    </w:p>
    <w:p w14:paraId="62EEFE0B" w14:textId="6F3870C7" w:rsidR="005872DA" w:rsidRDefault="005872DA" w:rsidP="005872DA">
      <w:pPr>
        <w:pStyle w:val="phdsection"/>
        <w:tabs>
          <w:tab w:val="left" w:pos="567"/>
        </w:tabs>
        <w:spacing w:before="163" w:after="163"/>
        <w:ind w:left="0" w:firstLine="0"/>
        <w:rPr>
          <w:rFonts w:cs="Times New Roman"/>
        </w:rPr>
      </w:pPr>
      <w:bookmarkStart w:id="185" w:name="_Toc85060907"/>
      <w:r>
        <w:rPr>
          <w:rFonts w:cs="Times New Roman" w:hint="eastAsia"/>
        </w:rPr>
        <w:t>成果</w:t>
      </w:r>
      <w:bookmarkEnd w:id="185"/>
    </w:p>
    <w:p w14:paraId="61589F52" w14:textId="4ADAADF7" w:rsidR="007572E6" w:rsidRDefault="007572E6" w:rsidP="00792D07">
      <w:pPr>
        <w:ind w:firstLineChars="200" w:firstLine="480"/>
      </w:pPr>
      <w:r>
        <w:rPr>
          <w:rFonts w:hint="eastAsia"/>
        </w:rPr>
        <w:t>对于博士学位论文，名称用“攻读博士学位期间取得的</w:t>
      </w:r>
      <w:r w:rsidRPr="00792D07">
        <w:rPr>
          <w:rFonts w:hint="eastAsia"/>
        </w:rPr>
        <w:t>研究</w:t>
      </w:r>
      <w:r>
        <w:rPr>
          <w:rFonts w:hint="eastAsia"/>
        </w:rPr>
        <w:t>成果”，一般包括：</w:t>
      </w:r>
    </w:p>
    <w:p w14:paraId="1FE50952" w14:textId="2DD4245C"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30A36449"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14DD666E" w14:textId="5A7FB787" w:rsidR="007572E6" w:rsidRDefault="007572E6" w:rsidP="007572E6">
      <w:pPr>
        <w:ind w:firstLineChars="200" w:firstLine="480"/>
      </w:pPr>
      <w:r>
        <w:rPr>
          <w:rFonts w:hint="eastAsia"/>
        </w:rPr>
        <w:t>对于硕士学位论文，名称用“攻读硕士学位期间取得的</w:t>
      </w:r>
      <w:r w:rsidRPr="007572E6">
        <w:rPr>
          <w:rFonts w:hint="eastAsia"/>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0594D114" w14:textId="0CAF3E44" w:rsidR="005872DA" w:rsidRPr="007572E6" w:rsidRDefault="005872DA" w:rsidP="007572E6">
      <w:pPr>
        <w:pStyle w:val="phdsection"/>
        <w:tabs>
          <w:tab w:val="left" w:pos="567"/>
        </w:tabs>
        <w:spacing w:before="163" w:after="163"/>
        <w:ind w:left="0" w:firstLine="0"/>
        <w:rPr>
          <w:rFonts w:cs="Times New Roman"/>
        </w:rPr>
      </w:pPr>
      <w:bookmarkStart w:id="186" w:name="_Toc85060908"/>
      <w:r w:rsidRPr="007572E6">
        <w:rPr>
          <w:rFonts w:cs="Times New Roman" w:hint="eastAsia"/>
        </w:rPr>
        <w:t>致谢</w:t>
      </w:r>
      <w:bookmarkEnd w:id="186"/>
    </w:p>
    <w:p w14:paraId="00E9E99A" w14:textId="225E0C64" w:rsidR="007572E6" w:rsidRPr="007572E6" w:rsidRDefault="007572E6" w:rsidP="007572E6">
      <w:pPr>
        <w:ind w:firstLineChars="200" w:firstLine="480"/>
      </w:pPr>
      <w:r>
        <w:rPr>
          <w:rFonts w:hint="eastAsia"/>
        </w:rPr>
        <w:t>致谢中主要感谢指导教师在和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054739CB" w14:textId="655D41DC" w:rsidR="005872DA" w:rsidRDefault="005872DA" w:rsidP="005872DA">
      <w:pPr>
        <w:pStyle w:val="phdsection"/>
        <w:tabs>
          <w:tab w:val="left" w:pos="567"/>
        </w:tabs>
        <w:spacing w:before="163" w:after="163"/>
        <w:ind w:left="0" w:firstLine="0"/>
        <w:rPr>
          <w:rFonts w:cs="Times New Roman"/>
        </w:rPr>
      </w:pPr>
      <w:bookmarkStart w:id="187" w:name="_Toc85060909"/>
      <w:r>
        <w:rPr>
          <w:rFonts w:cs="Times New Roman" w:hint="eastAsia"/>
        </w:rPr>
        <w:t>作者简介</w:t>
      </w:r>
      <w:bookmarkEnd w:id="187"/>
    </w:p>
    <w:p w14:paraId="500A0E4E" w14:textId="41E59341" w:rsidR="00B756E8" w:rsidRPr="00154B68" w:rsidRDefault="009326CF" w:rsidP="009326CF">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6061423C" w14:textId="0878C6EC" w:rsidR="00EE5EA7" w:rsidRDefault="008C171A" w:rsidP="00EE5EA7">
      <w:pPr>
        <w:pStyle w:val="phdchapter"/>
        <w:spacing w:before="163" w:after="163"/>
        <w:rPr>
          <w:rFonts w:hint="eastAsia"/>
        </w:rPr>
      </w:pPr>
      <w:bookmarkStart w:id="188" w:name="_Toc85060910"/>
      <w:bookmarkStart w:id="189" w:name="_Toc467679515"/>
      <w:r>
        <w:rPr>
          <w:rFonts w:hint="eastAsia"/>
        </w:rPr>
        <w:lastRenderedPageBreak/>
        <w:t>论文格式要求</w:t>
      </w:r>
      <w:bookmarkEnd w:id="188"/>
    </w:p>
    <w:p w14:paraId="7AD77685" w14:textId="441FEFAE" w:rsidR="00B756E8" w:rsidRDefault="005872DA" w:rsidP="005872DA">
      <w:pPr>
        <w:ind w:firstLineChars="200" w:firstLine="480"/>
      </w:pPr>
      <w:r>
        <w:rPr>
          <w:rFonts w:hint="eastAsia"/>
        </w:rPr>
        <w:t>论文格式要求</w:t>
      </w:r>
      <w:proofErr w:type="gramStart"/>
      <w:r>
        <w:rPr>
          <w:rFonts w:hint="eastAsia"/>
        </w:rPr>
        <w:t>归纳如标</w:t>
      </w:r>
      <w:r>
        <w:rPr>
          <w:rFonts w:hint="eastAsia"/>
        </w:rPr>
        <w:t>2</w:t>
      </w:r>
      <w:r>
        <w:rPr>
          <w:rFonts w:hint="eastAsia"/>
        </w:rPr>
        <w:t>所</w:t>
      </w:r>
      <w:proofErr w:type="gramEnd"/>
      <w:r>
        <w:rPr>
          <w:rFonts w:hint="eastAsia"/>
        </w:rPr>
        <w:t>示：</w:t>
      </w:r>
    </w:p>
    <w:p w14:paraId="566C107C" w14:textId="321B238A" w:rsidR="005872DA" w:rsidRDefault="005872DA" w:rsidP="00792D07">
      <w:pPr>
        <w:pStyle w:val="phdnoteTable"/>
        <w:spacing w:before="163"/>
      </w:pPr>
      <w:bookmarkStart w:id="190" w:name="_Toc501222411"/>
      <w:bookmarkStart w:id="191" w:name="_Toc85060837"/>
      <w:r>
        <w:rPr>
          <w:rFonts w:hint="eastAsia"/>
        </w:rPr>
        <w:t>学术格式要求</w:t>
      </w:r>
      <w:bookmarkEnd w:id="190"/>
      <w:bookmarkEnd w:id="191"/>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385"/>
        <w:gridCol w:w="2267"/>
      </w:tblGrid>
      <w:tr w:rsidR="005872DA" w:rsidRPr="00154B68" w14:paraId="0F205E4C" w14:textId="3EB7631A" w:rsidTr="00180BCB">
        <w:tc>
          <w:tcPr>
            <w:tcW w:w="1418" w:type="dxa"/>
            <w:tcBorders>
              <w:top w:val="single" w:sz="4" w:space="0" w:color="auto"/>
              <w:bottom w:val="single" w:sz="4" w:space="0" w:color="auto"/>
            </w:tcBorders>
          </w:tcPr>
          <w:p w14:paraId="35427D5C" w14:textId="0A8CEB90" w:rsidR="005872DA" w:rsidRPr="00154B68" w:rsidRDefault="005872DA" w:rsidP="00D9596D">
            <w:pPr>
              <w:spacing w:line="240" w:lineRule="auto"/>
              <w:jc w:val="center"/>
              <w:rPr>
                <w:b/>
                <w:sz w:val="21"/>
              </w:rPr>
            </w:pPr>
            <w:r>
              <w:rPr>
                <w:rFonts w:hint="eastAsia"/>
                <w:b/>
                <w:sz w:val="21"/>
              </w:rPr>
              <w:t>涉及</w:t>
            </w:r>
            <w:r w:rsidRPr="00154B68">
              <w:rPr>
                <w:rFonts w:hint="eastAsia"/>
                <w:b/>
                <w:sz w:val="21"/>
              </w:rPr>
              <w:t>内容</w:t>
            </w:r>
          </w:p>
        </w:tc>
        <w:tc>
          <w:tcPr>
            <w:tcW w:w="5386" w:type="dxa"/>
            <w:tcBorders>
              <w:top w:val="single" w:sz="4" w:space="0" w:color="auto"/>
              <w:bottom w:val="single" w:sz="4" w:space="0" w:color="auto"/>
            </w:tcBorders>
          </w:tcPr>
          <w:p w14:paraId="52CFF615" w14:textId="0A62BCA3" w:rsidR="005872DA" w:rsidRPr="00154B68" w:rsidRDefault="005872DA" w:rsidP="00D9596D">
            <w:pPr>
              <w:spacing w:line="240" w:lineRule="auto"/>
              <w:jc w:val="center"/>
              <w:rPr>
                <w:b/>
                <w:sz w:val="21"/>
              </w:rPr>
            </w:pPr>
            <w:r>
              <w:rPr>
                <w:rFonts w:hint="eastAsia"/>
                <w:b/>
                <w:sz w:val="21"/>
              </w:rPr>
              <w:t>格式要求</w:t>
            </w:r>
          </w:p>
        </w:tc>
        <w:tc>
          <w:tcPr>
            <w:tcW w:w="2267" w:type="dxa"/>
            <w:tcBorders>
              <w:top w:val="single" w:sz="4" w:space="0" w:color="auto"/>
              <w:bottom w:val="single" w:sz="4" w:space="0" w:color="auto"/>
            </w:tcBorders>
          </w:tcPr>
          <w:p w14:paraId="1C61B384" w14:textId="0D8806BB" w:rsidR="005872DA" w:rsidRDefault="005872DA" w:rsidP="00D9596D">
            <w:pPr>
              <w:spacing w:line="240" w:lineRule="auto"/>
              <w:jc w:val="center"/>
              <w:rPr>
                <w:b/>
                <w:sz w:val="21"/>
              </w:rPr>
            </w:pPr>
            <w:r>
              <w:rPr>
                <w:rFonts w:hint="eastAsia"/>
                <w:b/>
                <w:sz w:val="21"/>
              </w:rPr>
              <w:t>本模板实现说明</w:t>
            </w:r>
          </w:p>
        </w:tc>
      </w:tr>
      <w:tr w:rsidR="005872DA" w:rsidRPr="00154B68" w14:paraId="734526CC" w14:textId="6B3084F9" w:rsidTr="00180BCB">
        <w:tc>
          <w:tcPr>
            <w:tcW w:w="1418" w:type="dxa"/>
            <w:tcBorders>
              <w:top w:val="single" w:sz="4" w:space="0" w:color="auto"/>
            </w:tcBorders>
          </w:tcPr>
          <w:p w14:paraId="6CCE14E3" w14:textId="4E7F0E72" w:rsidR="005872DA" w:rsidRPr="00154B68" w:rsidRDefault="005872DA" w:rsidP="00D9596D">
            <w:pPr>
              <w:spacing w:line="240" w:lineRule="auto"/>
              <w:rPr>
                <w:sz w:val="21"/>
              </w:rPr>
            </w:pPr>
            <w:r>
              <w:rPr>
                <w:rFonts w:hint="eastAsia"/>
                <w:sz w:val="21"/>
              </w:rPr>
              <w:t>纸张</w:t>
            </w:r>
          </w:p>
        </w:tc>
        <w:tc>
          <w:tcPr>
            <w:tcW w:w="5386" w:type="dxa"/>
            <w:tcBorders>
              <w:top w:val="single" w:sz="4" w:space="0" w:color="auto"/>
            </w:tcBorders>
          </w:tcPr>
          <w:p w14:paraId="3904412D" w14:textId="539FF0A0" w:rsidR="005872DA" w:rsidRPr="00154B68" w:rsidRDefault="005872DA" w:rsidP="00D9596D">
            <w:pPr>
              <w:spacing w:line="240" w:lineRule="auto"/>
              <w:rPr>
                <w:sz w:val="21"/>
              </w:rPr>
            </w:pPr>
            <w:r>
              <w:rPr>
                <w:rFonts w:hint="eastAsia"/>
                <w:sz w:val="21"/>
              </w:rPr>
              <w:t>A4</w:t>
            </w:r>
            <w:r>
              <w:rPr>
                <w:rFonts w:hint="eastAsia"/>
                <w:sz w:val="21"/>
              </w:rPr>
              <w:t>纸（</w:t>
            </w:r>
            <w:r>
              <w:rPr>
                <w:rFonts w:hint="eastAsia"/>
                <w:sz w:val="21"/>
              </w:rPr>
              <w:t>21</w:t>
            </w:r>
            <w:r>
              <w:rPr>
                <w:sz w:val="21"/>
              </w:rPr>
              <w:t>0</w:t>
            </w:r>
            <w:r>
              <w:rPr>
                <w:rFonts w:hint="eastAsia"/>
                <w:sz w:val="21"/>
              </w:rPr>
              <w:t>×</w:t>
            </w:r>
            <w:r>
              <w:rPr>
                <w:rFonts w:hint="eastAsia"/>
                <w:sz w:val="21"/>
              </w:rPr>
              <w:t>297</w:t>
            </w:r>
            <w:r>
              <w:rPr>
                <w:sz w:val="21"/>
              </w:rPr>
              <w:t>mm</w:t>
            </w:r>
            <w:r>
              <w:rPr>
                <w:rFonts w:hint="eastAsia"/>
                <w:sz w:val="21"/>
              </w:rPr>
              <w:t>）</w:t>
            </w:r>
          </w:p>
        </w:tc>
        <w:tc>
          <w:tcPr>
            <w:tcW w:w="2267" w:type="dxa"/>
            <w:tcBorders>
              <w:top w:val="single" w:sz="4" w:space="0" w:color="auto"/>
            </w:tcBorders>
          </w:tcPr>
          <w:p w14:paraId="3F6A433C" w14:textId="77777777" w:rsidR="005872DA" w:rsidRPr="00154B68" w:rsidRDefault="005872DA" w:rsidP="00D9596D">
            <w:pPr>
              <w:spacing w:line="240" w:lineRule="auto"/>
              <w:rPr>
                <w:sz w:val="21"/>
              </w:rPr>
            </w:pPr>
          </w:p>
        </w:tc>
      </w:tr>
      <w:tr w:rsidR="00D23FE0" w:rsidRPr="00154B68" w14:paraId="6A04AA23" w14:textId="77777777" w:rsidTr="00180BCB">
        <w:tc>
          <w:tcPr>
            <w:tcW w:w="1418" w:type="dxa"/>
            <w:tcBorders>
              <w:top w:val="single" w:sz="4" w:space="0" w:color="auto"/>
            </w:tcBorders>
          </w:tcPr>
          <w:p w14:paraId="3DAD3A43" w14:textId="5FE948D3" w:rsidR="00D23FE0" w:rsidRDefault="00D23FE0" w:rsidP="00D9596D">
            <w:pPr>
              <w:spacing w:line="240" w:lineRule="auto"/>
              <w:rPr>
                <w:sz w:val="21"/>
              </w:rPr>
            </w:pPr>
            <w:r>
              <w:rPr>
                <w:rFonts w:hint="eastAsia"/>
                <w:sz w:val="21"/>
              </w:rPr>
              <w:t>页边距</w:t>
            </w:r>
          </w:p>
        </w:tc>
        <w:tc>
          <w:tcPr>
            <w:tcW w:w="5386" w:type="dxa"/>
            <w:tcBorders>
              <w:top w:val="single" w:sz="4" w:space="0" w:color="auto"/>
            </w:tcBorders>
          </w:tcPr>
          <w:p w14:paraId="39A0E4F2" w14:textId="0C248567" w:rsidR="00D23FE0" w:rsidRDefault="00D23FE0" w:rsidP="00D9596D">
            <w:pPr>
              <w:spacing w:line="240" w:lineRule="auto"/>
              <w:rPr>
                <w:sz w:val="21"/>
              </w:rPr>
            </w:pPr>
            <w:r>
              <w:rPr>
                <w:rFonts w:hint="eastAsia"/>
                <w:sz w:val="21"/>
              </w:rPr>
              <w:t>均</w:t>
            </w:r>
            <w:r>
              <w:rPr>
                <w:rFonts w:hint="eastAsia"/>
                <w:sz w:val="21"/>
              </w:rPr>
              <w:t>25</w:t>
            </w:r>
            <w:r>
              <w:rPr>
                <w:sz w:val="21"/>
              </w:rPr>
              <w:t>mm</w:t>
            </w:r>
          </w:p>
        </w:tc>
        <w:tc>
          <w:tcPr>
            <w:tcW w:w="2267" w:type="dxa"/>
            <w:tcBorders>
              <w:top w:val="single" w:sz="4" w:space="0" w:color="auto"/>
            </w:tcBorders>
          </w:tcPr>
          <w:p w14:paraId="648A5C73" w14:textId="15102A2B" w:rsidR="00D23FE0" w:rsidRDefault="00D23FE0" w:rsidP="00D9596D">
            <w:pPr>
              <w:spacing w:line="240" w:lineRule="auto"/>
              <w:rPr>
                <w:sz w:val="21"/>
              </w:rPr>
            </w:pPr>
            <w:r>
              <w:rPr>
                <w:rFonts w:hint="eastAsia"/>
                <w:sz w:val="21"/>
              </w:rPr>
              <w:t>内侧</w:t>
            </w:r>
            <w:r>
              <w:rPr>
                <w:rFonts w:hint="eastAsia"/>
                <w:sz w:val="21"/>
              </w:rPr>
              <w:t>30</w:t>
            </w:r>
            <w:r>
              <w:rPr>
                <w:sz w:val="21"/>
              </w:rPr>
              <w:t>mm</w:t>
            </w:r>
            <w:r w:rsidR="00655567">
              <w:rPr>
                <w:sz w:val="21"/>
              </w:rPr>
              <w:t>；</w:t>
            </w:r>
          </w:p>
          <w:p w14:paraId="6C7BF220" w14:textId="23768670" w:rsidR="00D23FE0" w:rsidRPr="00154B68" w:rsidRDefault="00D23FE0" w:rsidP="00D9596D">
            <w:pPr>
              <w:spacing w:line="240" w:lineRule="auto"/>
              <w:rPr>
                <w:sz w:val="21"/>
              </w:rPr>
            </w:pPr>
            <w:r>
              <w:rPr>
                <w:rFonts w:hint="eastAsia"/>
                <w:sz w:val="21"/>
              </w:rPr>
              <w:t>外侧</w:t>
            </w:r>
            <w:r>
              <w:rPr>
                <w:rFonts w:hint="eastAsia"/>
                <w:sz w:val="21"/>
              </w:rPr>
              <w:t>20</w:t>
            </w:r>
            <w:r>
              <w:rPr>
                <w:sz w:val="21"/>
              </w:rPr>
              <w:t>mm</w:t>
            </w:r>
            <w:r w:rsidR="00655567">
              <w:rPr>
                <w:sz w:val="21"/>
              </w:rPr>
              <w:t>；</w:t>
            </w:r>
          </w:p>
        </w:tc>
      </w:tr>
      <w:tr w:rsidR="005872DA" w:rsidRPr="00154B68" w14:paraId="362657D2" w14:textId="6AA23B85" w:rsidTr="00180BCB">
        <w:tc>
          <w:tcPr>
            <w:tcW w:w="1418" w:type="dxa"/>
          </w:tcPr>
          <w:p w14:paraId="597054B4" w14:textId="0833C1C1" w:rsidR="005872DA" w:rsidRPr="00154B68" w:rsidRDefault="005872DA" w:rsidP="00D9596D">
            <w:pPr>
              <w:spacing w:line="240" w:lineRule="auto"/>
              <w:rPr>
                <w:sz w:val="21"/>
              </w:rPr>
            </w:pPr>
            <w:r>
              <w:rPr>
                <w:rFonts w:hint="eastAsia"/>
                <w:sz w:val="21"/>
              </w:rPr>
              <w:t>打印属性</w:t>
            </w:r>
          </w:p>
        </w:tc>
        <w:tc>
          <w:tcPr>
            <w:tcW w:w="5386" w:type="dxa"/>
          </w:tcPr>
          <w:p w14:paraId="456E5E59" w14:textId="63E109D8" w:rsidR="005872DA" w:rsidRPr="00154B68" w:rsidRDefault="005872DA" w:rsidP="00D9596D">
            <w:pPr>
              <w:spacing w:line="240" w:lineRule="auto"/>
              <w:rPr>
                <w:sz w:val="21"/>
              </w:rPr>
            </w:pPr>
            <w:r>
              <w:rPr>
                <w:rFonts w:hint="eastAsia"/>
                <w:sz w:val="21"/>
              </w:rPr>
              <w:t>1</w:t>
            </w:r>
            <w:r>
              <w:rPr>
                <w:rFonts w:hint="eastAsia"/>
                <w:sz w:val="21"/>
              </w:rPr>
              <w:t>）封面（中、英文）、题名页、</w:t>
            </w:r>
            <w:r w:rsidRPr="005872DA">
              <w:rPr>
                <w:rFonts w:hint="eastAsia"/>
                <w:sz w:val="21"/>
              </w:rPr>
              <w:t>独创性声明和使用授权书</w:t>
            </w:r>
            <w:r>
              <w:rPr>
                <w:rFonts w:hint="eastAsia"/>
                <w:sz w:val="21"/>
              </w:rPr>
              <w:t>单面打印；</w:t>
            </w:r>
            <w:r>
              <w:rPr>
                <w:rFonts w:hint="eastAsia"/>
                <w:sz w:val="21"/>
              </w:rPr>
              <w:t>2</w:t>
            </w:r>
            <w:r>
              <w:rPr>
                <w:rFonts w:hint="eastAsia"/>
                <w:sz w:val="21"/>
              </w:rPr>
              <w:t>）中文摘要开始采用双面打印，页数少于</w:t>
            </w:r>
            <w:r>
              <w:rPr>
                <w:rFonts w:hint="eastAsia"/>
                <w:sz w:val="21"/>
              </w:rPr>
              <w:t>50</w:t>
            </w:r>
            <w:r>
              <w:rPr>
                <w:rFonts w:hint="eastAsia"/>
                <w:sz w:val="21"/>
              </w:rPr>
              <w:t>页</w:t>
            </w:r>
            <w:r w:rsidR="00823DB6">
              <w:rPr>
                <w:rFonts w:hint="eastAsia"/>
                <w:sz w:val="21"/>
              </w:rPr>
              <w:t>的可采用单面打印；</w:t>
            </w:r>
          </w:p>
        </w:tc>
        <w:tc>
          <w:tcPr>
            <w:tcW w:w="2267" w:type="dxa"/>
          </w:tcPr>
          <w:p w14:paraId="6CD25EA4" w14:textId="77777777" w:rsidR="005872DA" w:rsidRPr="00154B68" w:rsidRDefault="005872DA" w:rsidP="00D9596D">
            <w:pPr>
              <w:spacing w:line="240" w:lineRule="auto"/>
              <w:rPr>
                <w:sz w:val="21"/>
              </w:rPr>
            </w:pPr>
          </w:p>
        </w:tc>
      </w:tr>
      <w:tr w:rsidR="005872DA" w:rsidRPr="00154B68" w14:paraId="6EE88564" w14:textId="77777777" w:rsidTr="00180BCB">
        <w:tc>
          <w:tcPr>
            <w:tcW w:w="1418" w:type="dxa"/>
          </w:tcPr>
          <w:p w14:paraId="50B7B4AF" w14:textId="251C6668" w:rsidR="005872DA" w:rsidRDefault="00823DB6" w:rsidP="00D9596D">
            <w:pPr>
              <w:spacing w:line="240" w:lineRule="auto"/>
              <w:rPr>
                <w:sz w:val="21"/>
              </w:rPr>
            </w:pPr>
            <w:r>
              <w:rPr>
                <w:rFonts w:hint="eastAsia"/>
                <w:sz w:val="21"/>
              </w:rPr>
              <w:t>字体字号</w:t>
            </w:r>
          </w:p>
        </w:tc>
        <w:tc>
          <w:tcPr>
            <w:tcW w:w="5386" w:type="dxa"/>
          </w:tcPr>
          <w:p w14:paraId="3F22191C" w14:textId="4C08A183" w:rsidR="005872DA" w:rsidRPr="00823DB6" w:rsidRDefault="00823DB6" w:rsidP="00D9596D">
            <w:pPr>
              <w:pStyle w:val="a3"/>
              <w:numPr>
                <w:ilvl w:val="0"/>
                <w:numId w:val="15"/>
              </w:numPr>
              <w:spacing w:line="240" w:lineRule="auto"/>
              <w:ind w:firstLineChars="0"/>
              <w:rPr>
                <w:sz w:val="21"/>
              </w:rPr>
            </w:pPr>
            <w:r w:rsidRPr="00823DB6">
              <w:rPr>
                <w:rFonts w:hint="eastAsia"/>
                <w:sz w:val="21"/>
              </w:rPr>
              <w:t>章标题：三号黑体居中</w:t>
            </w:r>
            <w:r w:rsidR="00D23FE0">
              <w:rPr>
                <w:rFonts w:hint="eastAsia"/>
                <w:sz w:val="21"/>
              </w:rPr>
              <w:t>，单</w:t>
            </w:r>
            <w:proofErr w:type="gramStart"/>
            <w:r w:rsidR="00D23FE0">
              <w:rPr>
                <w:rFonts w:hint="eastAsia"/>
                <w:sz w:val="21"/>
              </w:rPr>
              <w:t>倍</w:t>
            </w:r>
            <w:proofErr w:type="gramEnd"/>
            <w:r w:rsidR="00D23FE0">
              <w:rPr>
                <w:rFonts w:hint="eastAsia"/>
                <w:sz w:val="21"/>
              </w:rPr>
              <w:t>行距，段前段后</w:t>
            </w:r>
            <w:r w:rsidR="00D23FE0">
              <w:rPr>
                <w:rFonts w:hint="eastAsia"/>
                <w:sz w:val="21"/>
              </w:rPr>
              <w:t>0.5</w:t>
            </w:r>
            <w:r w:rsidR="00D23FE0">
              <w:rPr>
                <w:rFonts w:hint="eastAsia"/>
                <w:sz w:val="21"/>
              </w:rPr>
              <w:t>行</w:t>
            </w:r>
            <w:r w:rsidR="00655567">
              <w:rPr>
                <w:rFonts w:hint="eastAsia"/>
                <w:sz w:val="21"/>
              </w:rPr>
              <w:t>，另起一页；</w:t>
            </w:r>
          </w:p>
          <w:p w14:paraId="3BFAD6E6" w14:textId="0228F74F" w:rsidR="00823DB6" w:rsidRDefault="00823DB6" w:rsidP="00D9596D">
            <w:pPr>
              <w:pStyle w:val="a3"/>
              <w:numPr>
                <w:ilvl w:val="0"/>
                <w:numId w:val="15"/>
              </w:numPr>
              <w:spacing w:line="240" w:lineRule="auto"/>
              <w:ind w:firstLineChars="0"/>
              <w:rPr>
                <w:sz w:val="21"/>
              </w:rPr>
            </w:pPr>
            <w:r>
              <w:rPr>
                <w:rFonts w:hint="eastAsia"/>
                <w:sz w:val="21"/>
              </w:rPr>
              <w:t>节标题：四号</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1F6134C9" w14:textId="78A44792" w:rsidR="00823DB6" w:rsidRDefault="00823DB6" w:rsidP="00D9596D">
            <w:pPr>
              <w:pStyle w:val="a3"/>
              <w:numPr>
                <w:ilvl w:val="0"/>
                <w:numId w:val="15"/>
              </w:numPr>
              <w:spacing w:line="240" w:lineRule="auto"/>
              <w:ind w:firstLineChars="0"/>
              <w:rPr>
                <w:sz w:val="21"/>
              </w:rPr>
            </w:pPr>
            <w:r>
              <w:rPr>
                <w:rFonts w:hint="eastAsia"/>
                <w:sz w:val="21"/>
              </w:rPr>
              <w:t>条标题：小</w:t>
            </w:r>
            <w:r w:rsidR="00D23FE0">
              <w:rPr>
                <w:rFonts w:hint="eastAsia"/>
                <w:sz w:val="21"/>
              </w:rPr>
              <w:t>四</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225871DA" w14:textId="515A9CE2" w:rsidR="00823DB6" w:rsidRDefault="00823DB6" w:rsidP="00D9596D">
            <w:pPr>
              <w:pStyle w:val="a3"/>
              <w:numPr>
                <w:ilvl w:val="0"/>
                <w:numId w:val="15"/>
              </w:numPr>
              <w:spacing w:line="240" w:lineRule="auto"/>
              <w:ind w:firstLineChars="0"/>
              <w:rPr>
                <w:sz w:val="21"/>
              </w:rPr>
            </w:pPr>
            <w:r>
              <w:rPr>
                <w:rFonts w:hint="eastAsia"/>
                <w:sz w:val="21"/>
              </w:rPr>
              <w:t>正文：小四号宋体</w:t>
            </w:r>
            <w:r w:rsidR="00D23FE0">
              <w:rPr>
                <w:rFonts w:hint="eastAsia"/>
                <w:sz w:val="21"/>
              </w:rPr>
              <w:t>，</w:t>
            </w:r>
            <w:r w:rsidR="00D23FE0">
              <w:rPr>
                <w:rFonts w:hint="eastAsia"/>
                <w:sz w:val="21"/>
              </w:rPr>
              <w:t>1.5</w:t>
            </w:r>
            <w:r w:rsidR="00D23FE0">
              <w:rPr>
                <w:rFonts w:hint="eastAsia"/>
                <w:sz w:val="21"/>
              </w:rPr>
              <w:t>倍行距，</w:t>
            </w:r>
            <w:r w:rsidR="00D23FE0" w:rsidRPr="00D23FE0">
              <w:rPr>
                <w:rFonts w:hint="eastAsia"/>
                <w:sz w:val="21"/>
              </w:rPr>
              <w:t>段前段后</w:t>
            </w:r>
            <w:r w:rsidR="00D23FE0">
              <w:rPr>
                <w:rFonts w:hint="eastAsia"/>
                <w:sz w:val="21"/>
              </w:rPr>
              <w:t>0</w:t>
            </w:r>
            <w:r w:rsidR="00D23FE0" w:rsidRPr="00D23FE0">
              <w:rPr>
                <w:rFonts w:hint="eastAsia"/>
                <w:sz w:val="21"/>
              </w:rPr>
              <w:t>行</w:t>
            </w:r>
            <w:r w:rsidR="00655567">
              <w:rPr>
                <w:rFonts w:hint="eastAsia"/>
                <w:sz w:val="21"/>
              </w:rPr>
              <w:t>；</w:t>
            </w:r>
          </w:p>
          <w:p w14:paraId="55E35E06" w14:textId="1C4169CA" w:rsidR="00D23FE0" w:rsidRDefault="00D23FE0" w:rsidP="00D9596D">
            <w:pPr>
              <w:pStyle w:val="a3"/>
              <w:numPr>
                <w:ilvl w:val="0"/>
                <w:numId w:val="15"/>
              </w:numPr>
              <w:spacing w:line="240" w:lineRule="auto"/>
              <w:ind w:firstLineChars="0"/>
              <w:rPr>
                <w:sz w:val="21"/>
              </w:rPr>
            </w:pPr>
            <w:r>
              <w:rPr>
                <w:rFonts w:hint="eastAsia"/>
                <w:sz w:val="21"/>
              </w:rPr>
              <w:t>数字和字母：</w:t>
            </w:r>
            <w:r w:rsidRPr="00D23FE0">
              <w:rPr>
                <w:sz w:val="21"/>
              </w:rPr>
              <w:t>Times New Roman</w:t>
            </w:r>
            <w:r>
              <w:rPr>
                <w:sz w:val="21"/>
              </w:rPr>
              <w:t>（</w:t>
            </w:r>
            <w:r w:rsidRPr="00D23FE0">
              <w:rPr>
                <w:rFonts w:hint="eastAsia"/>
                <w:sz w:val="21"/>
              </w:rPr>
              <w:t>正文开始</w:t>
            </w:r>
            <w:r>
              <w:rPr>
                <w:rFonts w:hint="eastAsia"/>
                <w:sz w:val="21"/>
              </w:rPr>
              <w:t>页码除外</w:t>
            </w:r>
            <w:r>
              <w:rPr>
                <w:sz w:val="21"/>
              </w:rPr>
              <w:t>）</w:t>
            </w:r>
            <w:r w:rsidR="00655567">
              <w:rPr>
                <w:sz w:val="21"/>
              </w:rPr>
              <w:t>；</w:t>
            </w:r>
          </w:p>
          <w:p w14:paraId="42861FC1" w14:textId="14841C23" w:rsidR="00823DB6" w:rsidRDefault="00823DB6" w:rsidP="00D9596D">
            <w:pPr>
              <w:pStyle w:val="a3"/>
              <w:numPr>
                <w:ilvl w:val="0"/>
                <w:numId w:val="15"/>
              </w:numPr>
              <w:spacing w:line="240" w:lineRule="auto"/>
              <w:ind w:firstLineChars="0"/>
              <w:rPr>
                <w:sz w:val="21"/>
              </w:rPr>
            </w:pPr>
            <w:r>
              <w:rPr>
                <w:rFonts w:hint="eastAsia"/>
                <w:sz w:val="21"/>
              </w:rPr>
              <w:t>页眉：小五号宋体</w:t>
            </w:r>
            <w:r w:rsidR="00655567">
              <w:rPr>
                <w:rFonts w:hint="eastAsia"/>
                <w:sz w:val="21"/>
              </w:rPr>
              <w:t>；</w:t>
            </w:r>
          </w:p>
          <w:p w14:paraId="30580D29" w14:textId="2B383592" w:rsidR="00823DB6" w:rsidRDefault="00823DB6" w:rsidP="00D9596D">
            <w:pPr>
              <w:pStyle w:val="a3"/>
              <w:numPr>
                <w:ilvl w:val="0"/>
                <w:numId w:val="15"/>
              </w:numPr>
              <w:spacing w:line="240" w:lineRule="auto"/>
              <w:ind w:firstLineChars="0"/>
              <w:rPr>
                <w:sz w:val="21"/>
              </w:rPr>
            </w:pPr>
            <w:r>
              <w:rPr>
                <w:rFonts w:hint="eastAsia"/>
                <w:sz w:val="21"/>
              </w:rPr>
              <w:t>页码（正文之前）</w:t>
            </w:r>
            <w:r w:rsidR="00D9596D">
              <w:rPr>
                <w:rFonts w:hint="eastAsia"/>
                <w:sz w:val="21"/>
              </w:rPr>
              <w:t>：</w:t>
            </w:r>
            <w:r w:rsidRPr="00823DB6">
              <w:rPr>
                <w:rFonts w:hint="eastAsia"/>
                <w:sz w:val="21"/>
              </w:rPr>
              <w:t>五号</w:t>
            </w:r>
            <w:r w:rsidRPr="00823DB6">
              <w:rPr>
                <w:rFonts w:hint="eastAsia"/>
                <w:sz w:val="21"/>
              </w:rPr>
              <w:t>Times New Roman</w:t>
            </w:r>
            <w:r w:rsidRPr="00823DB6">
              <w:rPr>
                <w:rFonts w:hint="eastAsia"/>
                <w:sz w:val="21"/>
              </w:rPr>
              <w:t>罗马数字</w:t>
            </w:r>
            <w:r w:rsidR="00655567">
              <w:rPr>
                <w:rFonts w:hint="eastAsia"/>
                <w:sz w:val="21"/>
              </w:rPr>
              <w:t>；</w:t>
            </w:r>
          </w:p>
          <w:p w14:paraId="360D5CF3" w14:textId="266BE720" w:rsidR="00823DB6" w:rsidRDefault="00823DB6" w:rsidP="00D9596D">
            <w:pPr>
              <w:pStyle w:val="a3"/>
              <w:numPr>
                <w:ilvl w:val="0"/>
                <w:numId w:val="15"/>
              </w:numPr>
              <w:spacing w:line="240" w:lineRule="auto"/>
              <w:ind w:firstLineChars="0"/>
              <w:rPr>
                <w:sz w:val="21"/>
              </w:rPr>
            </w:pPr>
            <w:r>
              <w:rPr>
                <w:rFonts w:hint="eastAsia"/>
                <w:sz w:val="21"/>
              </w:rPr>
              <w:t>页码（正文开始</w:t>
            </w:r>
            <w:r w:rsidRPr="00823DB6">
              <w:rPr>
                <w:rFonts w:hint="eastAsia"/>
                <w:sz w:val="21"/>
              </w:rPr>
              <w:t>）</w:t>
            </w:r>
            <w:r>
              <w:rPr>
                <w:rFonts w:hint="eastAsia"/>
                <w:sz w:val="21"/>
              </w:rPr>
              <w:t>：五号宋体阿拉伯数字</w:t>
            </w:r>
            <w:r w:rsidR="00655567">
              <w:rPr>
                <w:rFonts w:hint="eastAsia"/>
                <w:sz w:val="21"/>
              </w:rPr>
              <w:t>；</w:t>
            </w:r>
          </w:p>
          <w:p w14:paraId="329B8D25" w14:textId="148E7C3D" w:rsidR="00D23FE0" w:rsidRPr="00823DB6" w:rsidRDefault="00D23FE0" w:rsidP="00D9596D">
            <w:pPr>
              <w:pStyle w:val="a3"/>
              <w:numPr>
                <w:ilvl w:val="0"/>
                <w:numId w:val="15"/>
              </w:numPr>
              <w:spacing w:line="240" w:lineRule="auto"/>
              <w:ind w:firstLineChars="0"/>
              <w:rPr>
                <w:sz w:val="21"/>
              </w:rPr>
            </w:pPr>
            <w:r>
              <w:rPr>
                <w:rFonts w:hint="eastAsia"/>
                <w:sz w:val="21"/>
              </w:rPr>
              <w:t>图注及表注：五号宋体加粗，数字为</w:t>
            </w:r>
            <w:r w:rsidRPr="00D23FE0">
              <w:rPr>
                <w:sz w:val="21"/>
              </w:rPr>
              <w:t>Times New Roman</w:t>
            </w:r>
            <w:r w:rsidR="00655567">
              <w:rPr>
                <w:sz w:val="21"/>
              </w:rPr>
              <w:t>；</w:t>
            </w:r>
          </w:p>
        </w:tc>
        <w:tc>
          <w:tcPr>
            <w:tcW w:w="2267" w:type="dxa"/>
          </w:tcPr>
          <w:p w14:paraId="2376D48D" w14:textId="3994FB39" w:rsidR="00D23FE0" w:rsidRDefault="00D23FE0" w:rsidP="00D9596D">
            <w:pPr>
              <w:pStyle w:val="a3"/>
              <w:numPr>
                <w:ilvl w:val="0"/>
                <w:numId w:val="16"/>
              </w:numPr>
              <w:spacing w:line="240" w:lineRule="auto"/>
              <w:ind w:firstLineChars="0"/>
              <w:rPr>
                <w:sz w:val="21"/>
              </w:rPr>
            </w:pPr>
            <w:r>
              <w:rPr>
                <w:rFonts w:hint="eastAsia"/>
                <w:sz w:val="21"/>
              </w:rPr>
              <w:t>页眉</w:t>
            </w:r>
            <w:r>
              <w:rPr>
                <w:rFonts w:hint="eastAsia"/>
                <w:sz w:val="21"/>
              </w:rPr>
              <w:t>1</w:t>
            </w:r>
            <w:r>
              <w:rPr>
                <w:rFonts w:hint="eastAsia"/>
                <w:sz w:val="21"/>
              </w:rPr>
              <w:t>倍行距，</w:t>
            </w:r>
            <w:r w:rsidRPr="00D23FE0">
              <w:rPr>
                <w:rFonts w:hint="eastAsia"/>
                <w:sz w:val="21"/>
              </w:rPr>
              <w:t>段前</w:t>
            </w:r>
            <w:r>
              <w:rPr>
                <w:rFonts w:hint="eastAsia"/>
                <w:sz w:val="21"/>
              </w:rPr>
              <w:t>段后</w:t>
            </w:r>
            <w:r>
              <w:rPr>
                <w:rFonts w:hint="eastAsia"/>
                <w:sz w:val="21"/>
              </w:rPr>
              <w:t>0</w:t>
            </w:r>
            <w:r w:rsidRPr="00D23FE0">
              <w:rPr>
                <w:rFonts w:hint="eastAsia"/>
                <w:sz w:val="21"/>
              </w:rPr>
              <w:t>行</w:t>
            </w:r>
            <w:r w:rsidR="00655567">
              <w:rPr>
                <w:rFonts w:hint="eastAsia"/>
                <w:sz w:val="21"/>
              </w:rPr>
              <w:t>；</w:t>
            </w:r>
          </w:p>
          <w:p w14:paraId="198A1040" w14:textId="496B6F2D" w:rsidR="00D23FE0" w:rsidRDefault="00D23FE0" w:rsidP="00D9596D">
            <w:pPr>
              <w:pStyle w:val="a3"/>
              <w:numPr>
                <w:ilvl w:val="0"/>
                <w:numId w:val="16"/>
              </w:numPr>
              <w:spacing w:line="240" w:lineRule="auto"/>
              <w:ind w:firstLineChars="0"/>
              <w:rPr>
                <w:sz w:val="21"/>
              </w:rPr>
            </w:pPr>
            <w:r w:rsidRPr="00D23FE0">
              <w:rPr>
                <w:rFonts w:hint="eastAsia"/>
                <w:sz w:val="21"/>
              </w:rPr>
              <w:t>页眉页脚</w:t>
            </w:r>
            <w:r w:rsidRPr="00D23FE0">
              <w:rPr>
                <w:rFonts w:hint="eastAsia"/>
                <w:sz w:val="21"/>
              </w:rPr>
              <w:t>1</w:t>
            </w:r>
            <w:r>
              <w:rPr>
                <w:rFonts w:hint="eastAsia"/>
                <w:sz w:val="21"/>
              </w:rPr>
              <w:t>.5</w:t>
            </w:r>
            <w:r w:rsidRPr="00D23FE0">
              <w:rPr>
                <w:rFonts w:hint="eastAsia"/>
                <w:sz w:val="21"/>
              </w:rPr>
              <w:t>倍行距，段前段后</w:t>
            </w:r>
            <w:r w:rsidRPr="00D23FE0">
              <w:rPr>
                <w:rFonts w:hint="eastAsia"/>
                <w:sz w:val="21"/>
              </w:rPr>
              <w:t>0</w:t>
            </w:r>
            <w:r w:rsidRPr="00D23FE0">
              <w:rPr>
                <w:rFonts w:hint="eastAsia"/>
                <w:sz w:val="21"/>
              </w:rPr>
              <w:t>行</w:t>
            </w:r>
            <w:r w:rsidR="00655567">
              <w:rPr>
                <w:rFonts w:hint="eastAsia"/>
                <w:sz w:val="21"/>
              </w:rPr>
              <w:t>；</w:t>
            </w:r>
          </w:p>
          <w:p w14:paraId="7A49AA16" w14:textId="07F126D5" w:rsidR="005872DA" w:rsidRPr="00D23FE0" w:rsidRDefault="00D23FE0" w:rsidP="00D9596D">
            <w:pPr>
              <w:pStyle w:val="a3"/>
              <w:numPr>
                <w:ilvl w:val="0"/>
                <w:numId w:val="16"/>
              </w:numPr>
              <w:spacing w:line="240" w:lineRule="auto"/>
              <w:ind w:firstLineChars="0"/>
              <w:rPr>
                <w:sz w:val="21"/>
              </w:rPr>
            </w:pPr>
            <w:r>
              <w:rPr>
                <w:rFonts w:hint="eastAsia"/>
                <w:sz w:val="21"/>
              </w:rPr>
              <w:t>图注</w:t>
            </w:r>
            <w:r w:rsidRPr="00D23FE0">
              <w:rPr>
                <w:rFonts w:hint="eastAsia"/>
                <w:sz w:val="21"/>
              </w:rPr>
              <w:t>1.5</w:t>
            </w:r>
            <w:r w:rsidRPr="00D23FE0">
              <w:rPr>
                <w:rFonts w:hint="eastAsia"/>
                <w:sz w:val="21"/>
              </w:rPr>
              <w:t>倍行距</w:t>
            </w:r>
            <w:r>
              <w:rPr>
                <w:rFonts w:hint="eastAsia"/>
                <w:sz w:val="21"/>
              </w:rPr>
              <w:t>，段前</w:t>
            </w:r>
            <w:r w:rsidRPr="00D23FE0">
              <w:rPr>
                <w:rFonts w:hint="eastAsia"/>
                <w:sz w:val="21"/>
              </w:rPr>
              <w:t>0</w:t>
            </w:r>
            <w:r w:rsidRPr="00D23FE0">
              <w:rPr>
                <w:rFonts w:hint="eastAsia"/>
                <w:sz w:val="21"/>
              </w:rPr>
              <w:t>行</w:t>
            </w:r>
            <w:r>
              <w:rPr>
                <w:rFonts w:hint="eastAsia"/>
                <w:sz w:val="21"/>
              </w:rPr>
              <w:t>，</w:t>
            </w:r>
            <w:r w:rsidRPr="00D23FE0">
              <w:rPr>
                <w:rFonts w:hint="eastAsia"/>
                <w:sz w:val="21"/>
              </w:rPr>
              <w:t>段后</w:t>
            </w:r>
            <w:r w:rsidRPr="00D23FE0">
              <w:rPr>
                <w:rFonts w:hint="eastAsia"/>
                <w:sz w:val="21"/>
              </w:rPr>
              <w:t>0.5</w:t>
            </w:r>
            <w:r w:rsidRPr="00D23FE0">
              <w:rPr>
                <w:rFonts w:hint="eastAsia"/>
                <w:sz w:val="21"/>
              </w:rPr>
              <w:t>行</w:t>
            </w:r>
            <w:r w:rsidR="00655567">
              <w:rPr>
                <w:rFonts w:hint="eastAsia"/>
                <w:sz w:val="21"/>
              </w:rPr>
              <w:t>；</w:t>
            </w:r>
          </w:p>
          <w:p w14:paraId="148289AE" w14:textId="3940D9D2" w:rsidR="00D23FE0" w:rsidRPr="00D23FE0" w:rsidRDefault="00D23FE0" w:rsidP="00D9596D">
            <w:pPr>
              <w:pStyle w:val="a3"/>
              <w:numPr>
                <w:ilvl w:val="0"/>
                <w:numId w:val="16"/>
              </w:numPr>
              <w:spacing w:line="240" w:lineRule="auto"/>
              <w:ind w:firstLineChars="0"/>
              <w:rPr>
                <w:sz w:val="21"/>
              </w:rPr>
            </w:pPr>
            <w:proofErr w:type="gramStart"/>
            <w:r>
              <w:rPr>
                <w:rFonts w:hint="eastAsia"/>
                <w:sz w:val="21"/>
              </w:rPr>
              <w:t>表注</w:t>
            </w:r>
            <w:proofErr w:type="gramEnd"/>
            <w:r w:rsidRPr="00D23FE0">
              <w:rPr>
                <w:rFonts w:hint="eastAsia"/>
                <w:sz w:val="21"/>
              </w:rPr>
              <w:t>1.5</w:t>
            </w:r>
            <w:r w:rsidRPr="00D23FE0">
              <w:rPr>
                <w:rFonts w:hint="eastAsia"/>
                <w:sz w:val="21"/>
              </w:rPr>
              <w:t>倍行距</w:t>
            </w:r>
            <w:r>
              <w:rPr>
                <w:rFonts w:hint="eastAsia"/>
                <w:sz w:val="21"/>
              </w:rPr>
              <w:t>，</w:t>
            </w:r>
            <w:proofErr w:type="gramStart"/>
            <w:r>
              <w:rPr>
                <w:rFonts w:hint="eastAsia"/>
                <w:sz w:val="21"/>
              </w:rPr>
              <w:t>段前</w:t>
            </w:r>
            <w:proofErr w:type="gramEnd"/>
            <w:r>
              <w:rPr>
                <w:rFonts w:hint="eastAsia"/>
                <w:sz w:val="21"/>
              </w:rPr>
              <w:t>0.5</w:t>
            </w:r>
            <w:r>
              <w:rPr>
                <w:rFonts w:hint="eastAsia"/>
                <w:sz w:val="21"/>
              </w:rPr>
              <w:t>行，</w:t>
            </w:r>
            <w:r w:rsidRPr="00D23FE0">
              <w:rPr>
                <w:rFonts w:hint="eastAsia"/>
                <w:sz w:val="21"/>
              </w:rPr>
              <w:t>段后</w:t>
            </w:r>
            <w:r>
              <w:rPr>
                <w:rFonts w:hint="eastAsia"/>
                <w:sz w:val="21"/>
              </w:rPr>
              <w:t>0</w:t>
            </w:r>
            <w:r w:rsidRPr="00D23FE0">
              <w:rPr>
                <w:rFonts w:hint="eastAsia"/>
                <w:sz w:val="21"/>
              </w:rPr>
              <w:t>行</w:t>
            </w:r>
            <w:r w:rsidR="00655567">
              <w:rPr>
                <w:rFonts w:hint="eastAsia"/>
                <w:sz w:val="21"/>
              </w:rPr>
              <w:t>；</w:t>
            </w:r>
          </w:p>
        </w:tc>
      </w:tr>
      <w:tr w:rsidR="005872DA" w:rsidRPr="00154B68" w14:paraId="1E4C4799" w14:textId="77777777" w:rsidTr="00180BCB">
        <w:tc>
          <w:tcPr>
            <w:tcW w:w="1418" w:type="dxa"/>
          </w:tcPr>
          <w:p w14:paraId="3830BF7C" w14:textId="2BC9BB25" w:rsidR="005872DA" w:rsidRDefault="0057673D" w:rsidP="00D9596D">
            <w:pPr>
              <w:spacing w:line="240" w:lineRule="auto"/>
              <w:rPr>
                <w:sz w:val="21"/>
              </w:rPr>
            </w:pPr>
            <w:r>
              <w:rPr>
                <w:rFonts w:hint="eastAsia"/>
                <w:sz w:val="21"/>
              </w:rPr>
              <w:t>页眉</w:t>
            </w:r>
          </w:p>
        </w:tc>
        <w:tc>
          <w:tcPr>
            <w:tcW w:w="5386" w:type="dxa"/>
          </w:tcPr>
          <w:p w14:paraId="2D6568F3" w14:textId="673A7410" w:rsidR="005872DA" w:rsidRDefault="0057673D" w:rsidP="00D9596D">
            <w:pPr>
              <w:pStyle w:val="a3"/>
              <w:numPr>
                <w:ilvl w:val="0"/>
                <w:numId w:val="17"/>
              </w:numPr>
              <w:spacing w:line="240" w:lineRule="auto"/>
              <w:ind w:firstLineChars="0"/>
              <w:rPr>
                <w:sz w:val="21"/>
              </w:rPr>
            </w:pPr>
            <w:r w:rsidRPr="0057673D">
              <w:rPr>
                <w:rFonts w:hint="eastAsia"/>
                <w:sz w:val="21"/>
              </w:rPr>
              <w:t>上边距</w:t>
            </w:r>
            <w:r w:rsidRPr="0057673D">
              <w:rPr>
                <w:rFonts w:hint="eastAsia"/>
                <w:sz w:val="21"/>
              </w:rPr>
              <w:t>15</w:t>
            </w:r>
            <w:r w:rsidRPr="0057673D">
              <w:rPr>
                <w:sz w:val="21"/>
              </w:rPr>
              <w:t>mm</w:t>
            </w:r>
            <w:r w:rsidRPr="0057673D">
              <w:rPr>
                <w:sz w:val="21"/>
              </w:rPr>
              <w:t>，</w:t>
            </w:r>
            <w:r w:rsidRPr="0057673D">
              <w:rPr>
                <w:rFonts w:hint="eastAsia"/>
                <w:sz w:val="21"/>
              </w:rPr>
              <w:t>下边距</w:t>
            </w:r>
            <w:r w:rsidRPr="0057673D">
              <w:rPr>
                <w:rFonts w:hint="eastAsia"/>
                <w:sz w:val="21"/>
              </w:rPr>
              <w:t>15</w:t>
            </w:r>
            <w:r w:rsidRPr="0057673D">
              <w:rPr>
                <w:sz w:val="21"/>
              </w:rPr>
              <w:t>mm</w:t>
            </w:r>
            <w:r w:rsidR="00655567">
              <w:rPr>
                <w:sz w:val="21"/>
              </w:rPr>
              <w:t>；</w:t>
            </w:r>
          </w:p>
          <w:p w14:paraId="435D6C43" w14:textId="5959DB2F" w:rsidR="0057673D" w:rsidRPr="0057673D" w:rsidRDefault="0057673D" w:rsidP="00D9596D">
            <w:pPr>
              <w:pStyle w:val="a3"/>
              <w:numPr>
                <w:ilvl w:val="0"/>
                <w:numId w:val="17"/>
              </w:numPr>
              <w:spacing w:line="240" w:lineRule="auto"/>
              <w:ind w:firstLineChars="0"/>
              <w:rPr>
                <w:sz w:val="21"/>
              </w:rPr>
            </w:pPr>
            <w:r>
              <w:rPr>
                <w:rFonts w:hint="eastAsia"/>
                <w:sz w:val="21"/>
              </w:rPr>
              <w:t>五号宋体</w:t>
            </w:r>
            <w:r w:rsidR="00655567">
              <w:rPr>
                <w:rFonts w:hint="eastAsia"/>
                <w:sz w:val="21"/>
              </w:rPr>
              <w:t>；</w:t>
            </w:r>
          </w:p>
          <w:p w14:paraId="0DEC622E" w14:textId="0F62B8D7" w:rsidR="0057673D" w:rsidRDefault="0057673D" w:rsidP="00D9596D">
            <w:pPr>
              <w:pStyle w:val="a3"/>
              <w:numPr>
                <w:ilvl w:val="0"/>
                <w:numId w:val="17"/>
              </w:numPr>
              <w:spacing w:line="240" w:lineRule="auto"/>
              <w:ind w:firstLineChars="0"/>
              <w:rPr>
                <w:sz w:val="21"/>
              </w:rPr>
            </w:pPr>
            <w:r>
              <w:rPr>
                <w:rFonts w:hint="eastAsia"/>
                <w:sz w:val="21"/>
              </w:rPr>
              <w:t>从论文主体部分开始</w:t>
            </w:r>
            <w:r w:rsidR="00655567">
              <w:rPr>
                <w:rFonts w:hint="eastAsia"/>
                <w:sz w:val="21"/>
              </w:rPr>
              <w:t>；</w:t>
            </w:r>
          </w:p>
          <w:p w14:paraId="5E926C3A" w14:textId="604698D9" w:rsidR="0057673D" w:rsidRDefault="0057673D" w:rsidP="00D9596D">
            <w:pPr>
              <w:pStyle w:val="a3"/>
              <w:numPr>
                <w:ilvl w:val="0"/>
                <w:numId w:val="17"/>
              </w:numPr>
              <w:spacing w:line="240" w:lineRule="auto"/>
              <w:ind w:firstLineChars="0"/>
              <w:rPr>
                <w:sz w:val="21"/>
              </w:rPr>
            </w:pPr>
            <w:r>
              <w:rPr>
                <w:rFonts w:hint="eastAsia"/>
                <w:sz w:val="21"/>
              </w:rPr>
              <w:t>奇数页：北京航空航天大学博士</w:t>
            </w:r>
            <w:r>
              <w:rPr>
                <w:rFonts w:hint="eastAsia"/>
                <w:sz w:val="21"/>
              </w:rPr>
              <w:t>/</w:t>
            </w:r>
            <w:r>
              <w:rPr>
                <w:rFonts w:hint="eastAsia"/>
                <w:sz w:val="21"/>
              </w:rPr>
              <w:t>硕士学位论文</w:t>
            </w:r>
            <w:r w:rsidR="00655567">
              <w:rPr>
                <w:rFonts w:hint="eastAsia"/>
                <w:sz w:val="21"/>
              </w:rPr>
              <w:t>；</w:t>
            </w:r>
          </w:p>
          <w:p w14:paraId="412EC11A" w14:textId="3C7B4659" w:rsidR="0057673D" w:rsidRPr="0057673D" w:rsidRDefault="0057673D" w:rsidP="00D9596D">
            <w:pPr>
              <w:pStyle w:val="a3"/>
              <w:numPr>
                <w:ilvl w:val="0"/>
                <w:numId w:val="17"/>
              </w:numPr>
              <w:spacing w:line="240" w:lineRule="auto"/>
              <w:ind w:firstLineChars="0"/>
              <w:rPr>
                <w:sz w:val="21"/>
              </w:rPr>
            </w:pPr>
            <w:r>
              <w:rPr>
                <w:rFonts w:hint="eastAsia"/>
                <w:sz w:val="21"/>
              </w:rPr>
              <w:t>偶数页：（例）第一章</w:t>
            </w:r>
            <w:r>
              <w:rPr>
                <w:rFonts w:hint="eastAsia"/>
                <w:sz w:val="21"/>
              </w:rPr>
              <w:t xml:space="preserve">  </w:t>
            </w:r>
            <w:r>
              <w:rPr>
                <w:rFonts w:hint="eastAsia"/>
                <w:sz w:val="21"/>
              </w:rPr>
              <w:t>绪论</w:t>
            </w:r>
            <w:r w:rsidR="00655567">
              <w:rPr>
                <w:rFonts w:hint="eastAsia"/>
                <w:sz w:val="21"/>
              </w:rPr>
              <w:t>；</w:t>
            </w:r>
          </w:p>
        </w:tc>
        <w:tc>
          <w:tcPr>
            <w:tcW w:w="2267" w:type="dxa"/>
          </w:tcPr>
          <w:p w14:paraId="39B2E01B" w14:textId="77777777" w:rsidR="005872DA" w:rsidRPr="00154B68" w:rsidRDefault="005872DA" w:rsidP="00D9596D">
            <w:pPr>
              <w:spacing w:line="240" w:lineRule="auto"/>
              <w:rPr>
                <w:sz w:val="21"/>
              </w:rPr>
            </w:pPr>
          </w:p>
        </w:tc>
      </w:tr>
      <w:tr w:rsidR="005872DA" w:rsidRPr="00154B68" w14:paraId="64A86EC9" w14:textId="77777777" w:rsidTr="00180BCB">
        <w:tc>
          <w:tcPr>
            <w:tcW w:w="1418" w:type="dxa"/>
          </w:tcPr>
          <w:p w14:paraId="6781EBB7" w14:textId="762096F0" w:rsidR="005872DA" w:rsidRDefault="0057673D" w:rsidP="00D9596D">
            <w:pPr>
              <w:spacing w:line="240" w:lineRule="auto"/>
              <w:rPr>
                <w:sz w:val="21"/>
              </w:rPr>
            </w:pPr>
            <w:r>
              <w:rPr>
                <w:rFonts w:hint="eastAsia"/>
                <w:sz w:val="21"/>
              </w:rPr>
              <w:t>页码</w:t>
            </w:r>
          </w:p>
        </w:tc>
        <w:tc>
          <w:tcPr>
            <w:tcW w:w="5386" w:type="dxa"/>
          </w:tcPr>
          <w:p w14:paraId="1D683B44" w14:textId="0ED5D5E4" w:rsidR="0057673D" w:rsidRPr="0057673D" w:rsidRDefault="0057673D" w:rsidP="00D9596D">
            <w:pPr>
              <w:pStyle w:val="a3"/>
              <w:numPr>
                <w:ilvl w:val="0"/>
                <w:numId w:val="18"/>
              </w:numPr>
              <w:spacing w:line="240" w:lineRule="auto"/>
              <w:ind w:left="357" w:firstLineChars="0" w:hanging="357"/>
              <w:rPr>
                <w:sz w:val="21"/>
              </w:rPr>
            </w:pPr>
            <w:r w:rsidRPr="0057673D">
              <w:rPr>
                <w:rFonts w:hint="eastAsia"/>
                <w:sz w:val="21"/>
              </w:rPr>
              <w:t>从论文主体部分开始</w:t>
            </w:r>
            <w:r w:rsidR="00D9596D">
              <w:rPr>
                <w:rFonts w:hint="eastAsia"/>
                <w:sz w:val="21"/>
              </w:rPr>
              <w:t>，页脚居中</w:t>
            </w:r>
            <w:r w:rsidR="00655567">
              <w:rPr>
                <w:rFonts w:hint="eastAsia"/>
                <w:sz w:val="21"/>
              </w:rPr>
              <w:t>；</w:t>
            </w:r>
          </w:p>
          <w:p w14:paraId="124C3C44" w14:textId="1DBDA0FD" w:rsidR="0057673D" w:rsidRDefault="0057673D" w:rsidP="00D9596D">
            <w:pPr>
              <w:pStyle w:val="a3"/>
              <w:numPr>
                <w:ilvl w:val="0"/>
                <w:numId w:val="18"/>
              </w:numPr>
              <w:spacing w:line="240" w:lineRule="auto"/>
              <w:ind w:left="357" w:firstLineChars="0" w:hanging="357"/>
              <w:rPr>
                <w:sz w:val="21"/>
              </w:rPr>
            </w:pPr>
            <w:r w:rsidRPr="0057673D">
              <w:rPr>
                <w:rFonts w:hint="eastAsia"/>
                <w:sz w:val="21"/>
              </w:rPr>
              <w:t>页码（正文之前）</w:t>
            </w:r>
            <w:r w:rsidR="00D9596D">
              <w:rPr>
                <w:rFonts w:hint="eastAsia"/>
                <w:sz w:val="21"/>
              </w:rPr>
              <w:t>：</w:t>
            </w:r>
            <w:r w:rsidRPr="0057673D">
              <w:rPr>
                <w:rFonts w:hint="eastAsia"/>
                <w:sz w:val="21"/>
              </w:rPr>
              <w:t>五号</w:t>
            </w:r>
            <w:r w:rsidRPr="0057673D">
              <w:rPr>
                <w:rFonts w:hint="eastAsia"/>
                <w:sz w:val="21"/>
              </w:rPr>
              <w:t>Times New Roman</w:t>
            </w:r>
            <w:r w:rsidRPr="0057673D">
              <w:rPr>
                <w:rFonts w:hint="eastAsia"/>
                <w:sz w:val="21"/>
              </w:rPr>
              <w:t>罗马数字</w:t>
            </w:r>
            <w:r w:rsidR="00655567">
              <w:rPr>
                <w:rFonts w:hint="eastAsia"/>
                <w:sz w:val="21"/>
              </w:rPr>
              <w:t>；</w:t>
            </w:r>
          </w:p>
          <w:p w14:paraId="7E3CAA7C" w14:textId="190CDE6C" w:rsidR="005872DA" w:rsidRPr="0057673D" w:rsidRDefault="0057673D" w:rsidP="00D9596D">
            <w:pPr>
              <w:pStyle w:val="a3"/>
              <w:numPr>
                <w:ilvl w:val="0"/>
                <w:numId w:val="18"/>
              </w:numPr>
              <w:spacing w:line="240" w:lineRule="auto"/>
              <w:ind w:firstLineChars="0"/>
              <w:rPr>
                <w:sz w:val="21"/>
              </w:rPr>
            </w:pPr>
            <w:r w:rsidRPr="0057673D">
              <w:rPr>
                <w:rFonts w:hint="eastAsia"/>
                <w:sz w:val="21"/>
              </w:rPr>
              <w:t>页码（正文开始）：五号宋体阿拉伯数字</w:t>
            </w:r>
            <w:r w:rsidR="00655567">
              <w:rPr>
                <w:rFonts w:hint="eastAsia"/>
                <w:sz w:val="21"/>
              </w:rPr>
              <w:t>；</w:t>
            </w:r>
          </w:p>
        </w:tc>
        <w:tc>
          <w:tcPr>
            <w:tcW w:w="2267" w:type="dxa"/>
          </w:tcPr>
          <w:p w14:paraId="78656389" w14:textId="282E5EEE" w:rsidR="005872DA" w:rsidRPr="00154B68" w:rsidRDefault="00D9596D" w:rsidP="00D9596D">
            <w:pPr>
              <w:spacing w:line="240" w:lineRule="auto"/>
              <w:rPr>
                <w:sz w:val="21"/>
              </w:rPr>
            </w:pPr>
            <w:r>
              <w:rPr>
                <w:rFonts w:hint="eastAsia"/>
                <w:sz w:val="21"/>
              </w:rPr>
              <w:t>页码后有额外的一行</w:t>
            </w:r>
            <w:r w:rsidR="00655567">
              <w:rPr>
                <w:rFonts w:hint="eastAsia"/>
                <w:sz w:val="21"/>
              </w:rPr>
              <w:t>；</w:t>
            </w:r>
          </w:p>
        </w:tc>
      </w:tr>
      <w:tr w:rsidR="005872DA" w:rsidRPr="00154B68" w14:paraId="1B31C6F0" w14:textId="5670CDD9" w:rsidTr="00180BCB">
        <w:tc>
          <w:tcPr>
            <w:tcW w:w="1418" w:type="dxa"/>
          </w:tcPr>
          <w:p w14:paraId="2E292B9E" w14:textId="05D3C5E7" w:rsidR="005872DA" w:rsidRPr="00154B68" w:rsidRDefault="00D9596D" w:rsidP="00D9596D">
            <w:pPr>
              <w:spacing w:line="240" w:lineRule="auto"/>
              <w:rPr>
                <w:sz w:val="21"/>
              </w:rPr>
            </w:pPr>
            <w:r>
              <w:rPr>
                <w:rFonts w:hint="eastAsia"/>
                <w:sz w:val="21"/>
              </w:rPr>
              <w:t>图注</w:t>
            </w:r>
            <w:proofErr w:type="gramStart"/>
            <w:r>
              <w:rPr>
                <w:rFonts w:hint="eastAsia"/>
                <w:sz w:val="21"/>
              </w:rPr>
              <w:t>及表注</w:t>
            </w:r>
            <w:proofErr w:type="gramEnd"/>
          </w:p>
        </w:tc>
        <w:tc>
          <w:tcPr>
            <w:tcW w:w="5386" w:type="dxa"/>
          </w:tcPr>
          <w:p w14:paraId="2D6E3DD7" w14:textId="15FCA9DA" w:rsidR="005872DA" w:rsidRDefault="00D9596D" w:rsidP="00D9596D">
            <w:pPr>
              <w:pStyle w:val="a3"/>
              <w:numPr>
                <w:ilvl w:val="0"/>
                <w:numId w:val="19"/>
              </w:numPr>
              <w:spacing w:line="240" w:lineRule="auto"/>
              <w:ind w:firstLineChars="0"/>
              <w:rPr>
                <w:sz w:val="21"/>
              </w:rPr>
            </w:pPr>
            <w:r w:rsidRPr="00D9596D">
              <w:rPr>
                <w:rFonts w:hint="eastAsia"/>
                <w:sz w:val="21"/>
              </w:rPr>
              <w:t>五号宋体加粗，数字为</w:t>
            </w:r>
            <w:r w:rsidRPr="00D9596D">
              <w:rPr>
                <w:rFonts w:hint="eastAsia"/>
                <w:sz w:val="21"/>
              </w:rPr>
              <w:t>Times New Roman</w:t>
            </w:r>
            <w:r w:rsidR="00655567">
              <w:rPr>
                <w:rFonts w:hint="eastAsia"/>
                <w:sz w:val="21"/>
              </w:rPr>
              <w:t>；</w:t>
            </w:r>
          </w:p>
          <w:p w14:paraId="4F845E4B" w14:textId="4883696C" w:rsidR="00D9596D" w:rsidRDefault="00D9596D" w:rsidP="00D9596D">
            <w:pPr>
              <w:pStyle w:val="a3"/>
              <w:numPr>
                <w:ilvl w:val="0"/>
                <w:numId w:val="19"/>
              </w:numPr>
              <w:spacing w:line="240" w:lineRule="auto"/>
              <w:ind w:firstLineChars="0"/>
              <w:rPr>
                <w:sz w:val="21"/>
              </w:rPr>
            </w:pPr>
            <w:r>
              <w:rPr>
                <w:rFonts w:hint="eastAsia"/>
                <w:sz w:val="21"/>
              </w:rPr>
              <w:t>编号与</w:t>
            </w:r>
            <w:proofErr w:type="gramStart"/>
            <w:r>
              <w:rPr>
                <w:rFonts w:hint="eastAsia"/>
                <w:sz w:val="21"/>
              </w:rPr>
              <w:t>内容间空</w:t>
            </w:r>
            <w:r>
              <w:rPr>
                <w:rFonts w:hint="eastAsia"/>
                <w:sz w:val="21"/>
              </w:rPr>
              <w:t>2</w:t>
            </w:r>
            <w:r>
              <w:rPr>
                <w:rFonts w:hint="eastAsia"/>
                <w:sz w:val="21"/>
              </w:rPr>
              <w:t>个</w:t>
            </w:r>
            <w:proofErr w:type="gramEnd"/>
            <w:r>
              <w:rPr>
                <w:rFonts w:hint="eastAsia"/>
                <w:sz w:val="21"/>
              </w:rPr>
              <w:t>半角空格</w:t>
            </w:r>
            <w:r w:rsidR="00655567">
              <w:rPr>
                <w:rFonts w:hint="eastAsia"/>
                <w:sz w:val="21"/>
              </w:rPr>
              <w:t>；</w:t>
            </w:r>
          </w:p>
          <w:p w14:paraId="2D1F3B78" w14:textId="74702561" w:rsidR="00D9596D" w:rsidRPr="00D9596D" w:rsidRDefault="00D9596D" w:rsidP="00D9596D">
            <w:pPr>
              <w:pStyle w:val="a3"/>
              <w:numPr>
                <w:ilvl w:val="0"/>
                <w:numId w:val="19"/>
              </w:numPr>
              <w:spacing w:line="240" w:lineRule="auto"/>
              <w:ind w:firstLineChars="0"/>
              <w:rPr>
                <w:sz w:val="21"/>
              </w:rPr>
            </w:pPr>
            <w:r>
              <w:rPr>
                <w:rFonts w:hint="eastAsia"/>
                <w:sz w:val="21"/>
              </w:rPr>
              <w:t>图下方居中，表上方居中</w:t>
            </w:r>
            <w:r w:rsidR="00655567">
              <w:rPr>
                <w:rFonts w:hint="eastAsia"/>
                <w:sz w:val="21"/>
              </w:rPr>
              <w:t>；</w:t>
            </w:r>
          </w:p>
          <w:p w14:paraId="2AD7B804" w14:textId="0D56EF94" w:rsidR="00D9596D" w:rsidRDefault="00D9596D" w:rsidP="00D9596D">
            <w:pPr>
              <w:pStyle w:val="a3"/>
              <w:numPr>
                <w:ilvl w:val="0"/>
                <w:numId w:val="19"/>
              </w:numPr>
              <w:spacing w:line="240" w:lineRule="auto"/>
              <w:ind w:firstLineChars="0"/>
              <w:rPr>
                <w:sz w:val="21"/>
              </w:rPr>
            </w:pPr>
            <w:r>
              <w:rPr>
                <w:rFonts w:hint="eastAsia"/>
                <w:sz w:val="21"/>
              </w:rPr>
              <w:t>与章节无关</w:t>
            </w:r>
            <w:r w:rsidR="00655567">
              <w:rPr>
                <w:rFonts w:hint="eastAsia"/>
                <w:sz w:val="21"/>
              </w:rPr>
              <w:t>；</w:t>
            </w:r>
          </w:p>
          <w:p w14:paraId="7C7B2470" w14:textId="5B31C5A0" w:rsidR="00D9596D" w:rsidRPr="00D9596D" w:rsidRDefault="00D9596D" w:rsidP="00D9596D">
            <w:pPr>
              <w:pStyle w:val="a3"/>
              <w:numPr>
                <w:ilvl w:val="0"/>
                <w:numId w:val="19"/>
              </w:numPr>
              <w:spacing w:line="240" w:lineRule="auto"/>
              <w:ind w:firstLineChars="0"/>
              <w:rPr>
                <w:sz w:val="21"/>
              </w:rPr>
            </w:pPr>
            <w:r>
              <w:rPr>
                <w:rFonts w:hint="eastAsia"/>
                <w:sz w:val="21"/>
              </w:rPr>
              <w:t>附注五号宋体，下方，格式：“附注</w:t>
            </w:r>
            <w:r>
              <w:rPr>
                <w:rFonts w:hint="eastAsia"/>
                <w:sz w:val="21"/>
              </w:rPr>
              <w:t>1</w:t>
            </w:r>
            <w:r>
              <w:rPr>
                <w:rFonts w:hint="eastAsia"/>
                <w:sz w:val="21"/>
              </w:rPr>
              <w:t>：”</w:t>
            </w:r>
            <w:r w:rsidR="00655567">
              <w:rPr>
                <w:rFonts w:hint="eastAsia"/>
                <w:sz w:val="21"/>
              </w:rPr>
              <w:t>；</w:t>
            </w:r>
          </w:p>
        </w:tc>
        <w:tc>
          <w:tcPr>
            <w:tcW w:w="2267" w:type="dxa"/>
          </w:tcPr>
          <w:p w14:paraId="4095E5C2" w14:textId="6CB2643C" w:rsidR="00D9596D" w:rsidRPr="00154B68" w:rsidRDefault="00D9596D" w:rsidP="00D9596D">
            <w:pPr>
              <w:spacing w:line="240" w:lineRule="auto"/>
              <w:rPr>
                <w:sz w:val="21"/>
              </w:rPr>
            </w:pPr>
          </w:p>
        </w:tc>
      </w:tr>
      <w:tr w:rsidR="005872DA" w:rsidRPr="00154B68" w14:paraId="42EB8221" w14:textId="519C1AD8" w:rsidTr="00180BCB">
        <w:tc>
          <w:tcPr>
            <w:tcW w:w="1418" w:type="dxa"/>
          </w:tcPr>
          <w:p w14:paraId="0B99DDAC" w14:textId="277EDB59" w:rsidR="005872DA" w:rsidRPr="00154B68" w:rsidRDefault="00D9596D" w:rsidP="00D9596D">
            <w:pPr>
              <w:spacing w:line="240" w:lineRule="auto"/>
              <w:rPr>
                <w:sz w:val="21"/>
              </w:rPr>
            </w:pPr>
            <w:r>
              <w:rPr>
                <w:rFonts w:hint="eastAsia"/>
                <w:sz w:val="21"/>
              </w:rPr>
              <w:t>公式</w:t>
            </w:r>
          </w:p>
        </w:tc>
        <w:tc>
          <w:tcPr>
            <w:tcW w:w="5386" w:type="dxa"/>
          </w:tcPr>
          <w:p w14:paraId="5BC68F8C" w14:textId="1F776232" w:rsidR="005872DA" w:rsidRPr="00D9596D" w:rsidRDefault="00D9596D" w:rsidP="00D9596D">
            <w:pPr>
              <w:pStyle w:val="a3"/>
              <w:numPr>
                <w:ilvl w:val="0"/>
                <w:numId w:val="20"/>
              </w:numPr>
              <w:spacing w:line="240" w:lineRule="auto"/>
              <w:ind w:firstLineChars="0"/>
              <w:rPr>
                <w:sz w:val="21"/>
              </w:rPr>
            </w:pPr>
            <w:r w:rsidRPr="00D9596D">
              <w:rPr>
                <w:rFonts w:hint="eastAsia"/>
                <w:sz w:val="21"/>
              </w:rPr>
              <w:t>按章编排</w:t>
            </w:r>
            <w:r w:rsidR="00655567">
              <w:rPr>
                <w:rFonts w:hint="eastAsia"/>
                <w:sz w:val="21"/>
              </w:rPr>
              <w:t>；</w:t>
            </w:r>
          </w:p>
          <w:p w14:paraId="28D9B46D" w14:textId="41FECE30" w:rsidR="00D9596D" w:rsidRPr="00D9596D" w:rsidRDefault="00D9596D" w:rsidP="00D9596D">
            <w:pPr>
              <w:pStyle w:val="a3"/>
              <w:numPr>
                <w:ilvl w:val="0"/>
                <w:numId w:val="20"/>
              </w:numPr>
              <w:spacing w:line="240" w:lineRule="auto"/>
              <w:ind w:firstLineChars="0"/>
              <w:rPr>
                <w:sz w:val="21"/>
              </w:rPr>
            </w:pPr>
            <w:r>
              <w:rPr>
                <w:rFonts w:hint="eastAsia"/>
                <w:sz w:val="21"/>
              </w:rPr>
              <w:t>圆括号包围</w:t>
            </w:r>
            <w:r w:rsidR="00655567">
              <w:rPr>
                <w:rFonts w:hint="eastAsia"/>
                <w:sz w:val="21"/>
              </w:rPr>
              <w:t>；</w:t>
            </w:r>
          </w:p>
        </w:tc>
        <w:tc>
          <w:tcPr>
            <w:tcW w:w="2267" w:type="dxa"/>
          </w:tcPr>
          <w:p w14:paraId="6CBEA25D" w14:textId="77777777" w:rsidR="005872DA" w:rsidRDefault="005872DA" w:rsidP="00D9596D">
            <w:pPr>
              <w:spacing w:line="240" w:lineRule="auto"/>
              <w:rPr>
                <w:sz w:val="21"/>
              </w:rPr>
            </w:pPr>
          </w:p>
        </w:tc>
      </w:tr>
      <w:tr w:rsidR="00D9596D" w:rsidRPr="00154B68" w14:paraId="1F252B39" w14:textId="77777777" w:rsidTr="00180BCB">
        <w:tc>
          <w:tcPr>
            <w:tcW w:w="1418" w:type="dxa"/>
            <w:tcBorders>
              <w:bottom w:val="single" w:sz="4" w:space="0" w:color="auto"/>
            </w:tcBorders>
          </w:tcPr>
          <w:p w14:paraId="0721440C" w14:textId="7CBEB063" w:rsidR="00D9596D" w:rsidRDefault="00D9596D" w:rsidP="00D9596D">
            <w:pPr>
              <w:spacing w:line="240" w:lineRule="auto"/>
              <w:rPr>
                <w:sz w:val="21"/>
              </w:rPr>
            </w:pPr>
            <w:r>
              <w:rPr>
                <w:rFonts w:hint="eastAsia"/>
                <w:sz w:val="21"/>
              </w:rPr>
              <w:t>注释</w:t>
            </w:r>
          </w:p>
        </w:tc>
        <w:tc>
          <w:tcPr>
            <w:tcW w:w="5386" w:type="dxa"/>
            <w:tcBorders>
              <w:bottom w:val="single" w:sz="4" w:space="0" w:color="auto"/>
            </w:tcBorders>
          </w:tcPr>
          <w:p w14:paraId="1549840A" w14:textId="6738DFDA" w:rsidR="00D9596D" w:rsidRPr="00D9596D" w:rsidRDefault="00D9596D" w:rsidP="00D9596D">
            <w:pPr>
              <w:pStyle w:val="a3"/>
              <w:numPr>
                <w:ilvl w:val="0"/>
                <w:numId w:val="21"/>
              </w:numPr>
              <w:spacing w:line="240" w:lineRule="auto"/>
              <w:ind w:firstLineChars="0"/>
              <w:rPr>
                <w:sz w:val="21"/>
              </w:rPr>
            </w:pPr>
            <w:r w:rsidRPr="00D9596D">
              <w:rPr>
                <w:rFonts w:hint="eastAsia"/>
                <w:sz w:val="21"/>
              </w:rPr>
              <w:t>页末或篇末</w:t>
            </w:r>
            <w:r w:rsidR="00655567">
              <w:rPr>
                <w:rFonts w:hint="eastAsia"/>
                <w:sz w:val="21"/>
              </w:rPr>
              <w:t>；</w:t>
            </w:r>
          </w:p>
          <w:p w14:paraId="223C461F" w14:textId="0BF094ED" w:rsidR="00D9596D" w:rsidRPr="00D9596D" w:rsidRDefault="00D9596D" w:rsidP="00D9596D">
            <w:pPr>
              <w:pStyle w:val="a3"/>
              <w:numPr>
                <w:ilvl w:val="0"/>
                <w:numId w:val="21"/>
              </w:numPr>
              <w:spacing w:line="240" w:lineRule="auto"/>
              <w:ind w:firstLineChars="0"/>
              <w:rPr>
                <w:sz w:val="21"/>
              </w:rPr>
            </w:pPr>
            <w:r>
              <w:rPr>
                <w:rFonts w:hint="eastAsia"/>
                <w:sz w:val="21"/>
              </w:rPr>
              <w:t>阿拉伯数字上标，格式：“</w:t>
            </w:r>
            <w:r w:rsidRPr="00D9596D">
              <w:rPr>
                <w:rFonts w:hint="eastAsia"/>
                <w:sz w:val="21"/>
                <w:vertAlign w:val="superscript"/>
              </w:rPr>
              <w:t>注</w:t>
            </w:r>
            <w:r w:rsidRPr="00D9596D">
              <w:rPr>
                <w:rFonts w:hint="eastAsia"/>
                <w:sz w:val="21"/>
                <w:vertAlign w:val="superscript"/>
              </w:rPr>
              <w:t>1</w:t>
            </w:r>
            <w:r>
              <w:rPr>
                <w:rFonts w:hint="eastAsia"/>
                <w:sz w:val="21"/>
              </w:rPr>
              <w:t>”</w:t>
            </w:r>
            <w:r w:rsidR="00655567">
              <w:rPr>
                <w:rFonts w:hint="eastAsia"/>
                <w:sz w:val="21"/>
              </w:rPr>
              <w:t>；</w:t>
            </w:r>
          </w:p>
        </w:tc>
        <w:tc>
          <w:tcPr>
            <w:tcW w:w="2267" w:type="dxa"/>
            <w:tcBorders>
              <w:bottom w:val="single" w:sz="4" w:space="0" w:color="auto"/>
            </w:tcBorders>
          </w:tcPr>
          <w:p w14:paraId="7D5ACADB" w14:textId="77777777" w:rsidR="00D9596D" w:rsidRDefault="00D9596D" w:rsidP="00D9596D">
            <w:pPr>
              <w:spacing w:line="240" w:lineRule="auto"/>
              <w:rPr>
                <w:sz w:val="21"/>
              </w:rPr>
            </w:pPr>
          </w:p>
        </w:tc>
      </w:tr>
    </w:tbl>
    <w:p w14:paraId="2F43B8EC" w14:textId="4A140A18" w:rsidR="00180BCB" w:rsidRDefault="00180BCB" w:rsidP="00792D07">
      <w:pPr>
        <w:pStyle w:val="phdnoteTable"/>
        <w:spacing w:before="163"/>
      </w:pPr>
      <w:bookmarkStart w:id="192" w:name="_Toc85060838"/>
      <w:bookmarkStart w:id="193" w:name="_Ref134286101"/>
      <w:r>
        <w:rPr>
          <w:rFonts w:hint="eastAsia"/>
        </w:rPr>
        <w:lastRenderedPageBreak/>
        <w:t>学术格式要求（续）</w:t>
      </w:r>
      <w:bookmarkEnd w:id="192"/>
      <w:bookmarkEnd w:id="193"/>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243"/>
        <w:gridCol w:w="2267"/>
      </w:tblGrid>
      <w:tr w:rsidR="00180BCB" w:rsidRPr="00154B68" w14:paraId="6A13B5E9" w14:textId="77777777" w:rsidTr="00180BCB">
        <w:tc>
          <w:tcPr>
            <w:tcW w:w="1560" w:type="dxa"/>
            <w:tcBorders>
              <w:top w:val="single" w:sz="4" w:space="0" w:color="auto"/>
              <w:bottom w:val="single" w:sz="4" w:space="0" w:color="auto"/>
            </w:tcBorders>
            <w:vAlign w:val="center"/>
          </w:tcPr>
          <w:p w14:paraId="292BD67C" w14:textId="53DE7168" w:rsidR="00180BCB" w:rsidRDefault="00180BCB" w:rsidP="00180BCB">
            <w:pPr>
              <w:spacing w:line="240" w:lineRule="auto"/>
              <w:jc w:val="center"/>
              <w:rPr>
                <w:sz w:val="21"/>
              </w:rPr>
            </w:pPr>
            <w:r>
              <w:rPr>
                <w:rFonts w:hint="eastAsia"/>
                <w:b/>
                <w:sz w:val="21"/>
              </w:rPr>
              <w:t>涉及</w:t>
            </w:r>
            <w:r w:rsidRPr="00154B68">
              <w:rPr>
                <w:rFonts w:hint="eastAsia"/>
                <w:b/>
                <w:sz w:val="21"/>
              </w:rPr>
              <w:t>内容</w:t>
            </w:r>
          </w:p>
        </w:tc>
        <w:tc>
          <w:tcPr>
            <w:tcW w:w="5244" w:type="dxa"/>
            <w:tcBorders>
              <w:top w:val="single" w:sz="4" w:space="0" w:color="auto"/>
              <w:bottom w:val="single" w:sz="4" w:space="0" w:color="auto"/>
            </w:tcBorders>
            <w:vAlign w:val="center"/>
          </w:tcPr>
          <w:p w14:paraId="11D024CC" w14:textId="17B184DD" w:rsidR="00180BCB" w:rsidRPr="00180BCB" w:rsidRDefault="00180BCB" w:rsidP="00180BCB">
            <w:pPr>
              <w:spacing w:line="240" w:lineRule="auto"/>
              <w:jc w:val="center"/>
              <w:rPr>
                <w:sz w:val="21"/>
              </w:rPr>
            </w:pPr>
            <w:r w:rsidRPr="00180BCB">
              <w:rPr>
                <w:rFonts w:hint="eastAsia"/>
                <w:b/>
                <w:sz w:val="21"/>
              </w:rPr>
              <w:t>格式要求</w:t>
            </w:r>
          </w:p>
        </w:tc>
        <w:tc>
          <w:tcPr>
            <w:tcW w:w="2267" w:type="dxa"/>
            <w:tcBorders>
              <w:top w:val="single" w:sz="4" w:space="0" w:color="auto"/>
              <w:bottom w:val="single" w:sz="4" w:space="0" w:color="auto"/>
            </w:tcBorders>
            <w:vAlign w:val="center"/>
          </w:tcPr>
          <w:p w14:paraId="7920601A" w14:textId="1042E336" w:rsidR="00180BCB" w:rsidRDefault="00180BCB" w:rsidP="00180BCB">
            <w:pPr>
              <w:spacing w:line="240" w:lineRule="auto"/>
              <w:jc w:val="center"/>
              <w:rPr>
                <w:sz w:val="21"/>
              </w:rPr>
            </w:pPr>
            <w:r>
              <w:rPr>
                <w:rFonts w:hint="eastAsia"/>
                <w:b/>
                <w:sz w:val="21"/>
              </w:rPr>
              <w:t>本模板实现说明</w:t>
            </w:r>
          </w:p>
        </w:tc>
      </w:tr>
      <w:tr w:rsidR="00180BCB" w:rsidRPr="00154B68" w14:paraId="438F00E2" w14:textId="77777777" w:rsidTr="00180BCB">
        <w:tc>
          <w:tcPr>
            <w:tcW w:w="1560" w:type="dxa"/>
            <w:tcBorders>
              <w:top w:val="single" w:sz="4" w:space="0" w:color="auto"/>
            </w:tcBorders>
          </w:tcPr>
          <w:p w14:paraId="277BDF10" w14:textId="16F51D62" w:rsidR="00180BCB" w:rsidRDefault="00180BCB" w:rsidP="00D9596D">
            <w:pPr>
              <w:spacing w:line="240" w:lineRule="auto"/>
              <w:rPr>
                <w:sz w:val="21"/>
              </w:rPr>
            </w:pPr>
            <w:r>
              <w:rPr>
                <w:rFonts w:hint="eastAsia"/>
                <w:sz w:val="21"/>
              </w:rPr>
              <w:t>参考文献著录</w:t>
            </w:r>
          </w:p>
        </w:tc>
        <w:tc>
          <w:tcPr>
            <w:tcW w:w="5244" w:type="dxa"/>
            <w:tcBorders>
              <w:top w:val="single" w:sz="4" w:space="0" w:color="auto"/>
            </w:tcBorders>
          </w:tcPr>
          <w:p w14:paraId="60119E80" w14:textId="512128A2" w:rsidR="00180BCB" w:rsidRPr="00180BCB" w:rsidRDefault="00180BCB" w:rsidP="00180BCB">
            <w:pPr>
              <w:pStyle w:val="a3"/>
              <w:numPr>
                <w:ilvl w:val="0"/>
                <w:numId w:val="23"/>
              </w:numPr>
              <w:spacing w:line="240" w:lineRule="auto"/>
              <w:ind w:firstLineChars="0"/>
              <w:rPr>
                <w:sz w:val="21"/>
              </w:rPr>
            </w:pPr>
            <w:r w:rsidRPr="00180BCB">
              <w:rPr>
                <w:rFonts w:hint="eastAsia"/>
                <w:sz w:val="21"/>
              </w:rPr>
              <w:t>不加结束符</w:t>
            </w:r>
            <w:r>
              <w:rPr>
                <w:rFonts w:hint="eastAsia"/>
                <w:sz w:val="21"/>
              </w:rPr>
              <w:t>；</w:t>
            </w:r>
          </w:p>
          <w:p w14:paraId="1486BB49" w14:textId="45726889" w:rsidR="00180BCB" w:rsidRDefault="00180BCB" w:rsidP="00180BCB">
            <w:pPr>
              <w:pStyle w:val="a3"/>
              <w:numPr>
                <w:ilvl w:val="0"/>
                <w:numId w:val="23"/>
              </w:numPr>
              <w:spacing w:line="240" w:lineRule="auto"/>
              <w:ind w:firstLineChars="0"/>
              <w:rPr>
                <w:sz w:val="21"/>
              </w:rPr>
            </w:pPr>
            <w:r>
              <w:rPr>
                <w:rFonts w:hint="eastAsia"/>
                <w:sz w:val="21"/>
              </w:rPr>
              <w:t>标点均采用“半角标点</w:t>
            </w:r>
            <w:r>
              <w:rPr>
                <w:rFonts w:hint="eastAsia"/>
                <w:sz w:val="21"/>
              </w:rPr>
              <w:t>+</w:t>
            </w:r>
            <w:r>
              <w:rPr>
                <w:rFonts w:hint="eastAsia"/>
                <w:sz w:val="21"/>
              </w:rPr>
              <w:t>空格”；</w:t>
            </w:r>
          </w:p>
          <w:p w14:paraId="299B41AA" w14:textId="77777777" w:rsidR="00180BCB" w:rsidRDefault="00180BCB" w:rsidP="00180BCB">
            <w:pPr>
              <w:pStyle w:val="a3"/>
              <w:numPr>
                <w:ilvl w:val="0"/>
                <w:numId w:val="23"/>
              </w:numPr>
              <w:spacing w:line="240" w:lineRule="auto"/>
              <w:ind w:firstLineChars="0"/>
              <w:rPr>
                <w:sz w:val="21"/>
              </w:rPr>
            </w:pPr>
            <w:r>
              <w:rPr>
                <w:rFonts w:hint="eastAsia"/>
                <w:sz w:val="21"/>
              </w:rPr>
              <w:t>按正文中出现先后次序递增，或按第一作者姓的英文字母或拼音字母的英文顺序递增；</w:t>
            </w:r>
          </w:p>
          <w:p w14:paraId="34BF0922" w14:textId="77777777" w:rsidR="00180BCB" w:rsidRDefault="00180BCB" w:rsidP="00180BCB">
            <w:pPr>
              <w:pStyle w:val="a3"/>
              <w:numPr>
                <w:ilvl w:val="0"/>
                <w:numId w:val="23"/>
              </w:numPr>
              <w:spacing w:line="240" w:lineRule="auto"/>
              <w:ind w:firstLineChars="0"/>
              <w:rPr>
                <w:sz w:val="21"/>
              </w:rPr>
            </w:pPr>
            <w:r>
              <w:rPr>
                <w:rFonts w:hint="eastAsia"/>
                <w:sz w:val="21"/>
              </w:rPr>
              <w:t>中外作者一律姓前名后，外国人的名可用第一个字母的大写代替；</w:t>
            </w:r>
          </w:p>
          <w:p w14:paraId="562921D5" w14:textId="0AB2DD7F" w:rsidR="00180BCB" w:rsidRPr="00180BCB" w:rsidRDefault="00180BCB" w:rsidP="00180BCB">
            <w:pPr>
              <w:pStyle w:val="a3"/>
              <w:numPr>
                <w:ilvl w:val="0"/>
                <w:numId w:val="23"/>
              </w:numPr>
              <w:spacing w:line="240" w:lineRule="auto"/>
              <w:ind w:firstLineChars="0"/>
              <w:rPr>
                <w:sz w:val="21"/>
              </w:rPr>
            </w:pPr>
            <w:r>
              <w:rPr>
                <w:rFonts w:hint="eastAsia"/>
                <w:sz w:val="21"/>
              </w:rPr>
              <w:t>有</w:t>
            </w:r>
            <w:r>
              <w:rPr>
                <w:rFonts w:hint="eastAsia"/>
                <w:sz w:val="21"/>
              </w:rPr>
              <w:t>3</w:t>
            </w:r>
            <w:r>
              <w:rPr>
                <w:rFonts w:hint="eastAsia"/>
                <w:sz w:val="21"/>
              </w:rPr>
              <w:t>位以上作者，只列前</w:t>
            </w:r>
            <w:r>
              <w:rPr>
                <w:rFonts w:hint="eastAsia"/>
                <w:sz w:val="21"/>
              </w:rPr>
              <w:t>3</w:t>
            </w:r>
            <w:r>
              <w:rPr>
                <w:rFonts w:hint="eastAsia"/>
                <w:sz w:val="21"/>
              </w:rPr>
              <w:t>位，其后加“</w:t>
            </w:r>
            <w:r>
              <w:rPr>
                <w:rFonts w:hint="eastAsia"/>
                <w:sz w:val="21"/>
              </w:rPr>
              <w:t xml:space="preserve">, </w:t>
            </w:r>
            <w:r>
              <w:rPr>
                <w:rFonts w:hint="eastAsia"/>
                <w:sz w:val="21"/>
              </w:rPr>
              <w:t>等”或“</w:t>
            </w:r>
            <w:r>
              <w:rPr>
                <w:rFonts w:hint="eastAsia"/>
                <w:sz w:val="21"/>
              </w:rPr>
              <w:t xml:space="preserve">, </w:t>
            </w:r>
            <w:r>
              <w:rPr>
                <w:sz w:val="21"/>
              </w:rPr>
              <w:t>et al</w:t>
            </w:r>
            <w:r>
              <w:rPr>
                <w:rFonts w:hint="eastAsia"/>
                <w:sz w:val="21"/>
              </w:rPr>
              <w:t>”；</w:t>
            </w:r>
          </w:p>
        </w:tc>
        <w:tc>
          <w:tcPr>
            <w:tcW w:w="2267" w:type="dxa"/>
            <w:tcBorders>
              <w:top w:val="single" w:sz="4" w:space="0" w:color="auto"/>
            </w:tcBorders>
          </w:tcPr>
          <w:p w14:paraId="0303CAFD" w14:textId="77777777" w:rsidR="00180BCB" w:rsidRDefault="00180BCB" w:rsidP="00D9596D">
            <w:pPr>
              <w:spacing w:line="240" w:lineRule="auto"/>
              <w:rPr>
                <w:sz w:val="21"/>
              </w:rPr>
            </w:pPr>
          </w:p>
        </w:tc>
      </w:tr>
      <w:tr w:rsidR="00823984" w:rsidRPr="00154B68" w14:paraId="5EAFC5C3" w14:textId="77777777" w:rsidTr="00180BCB">
        <w:tc>
          <w:tcPr>
            <w:tcW w:w="1560" w:type="dxa"/>
            <w:tcBorders>
              <w:bottom w:val="single" w:sz="4" w:space="0" w:color="auto"/>
            </w:tcBorders>
          </w:tcPr>
          <w:p w14:paraId="5F67EE36" w14:textId="62EDBC21" w:rsidR="00823984" w:rsidRDefault="00823984" w:rsidP="00D9596D">
            <w:pPr>
              <w:spacing w:line="240" w:lineRule="auto"/>
              <w:rPr>
                <w:sz w:val="21"/>
              </w:rPr>
            </w:pPr>
            <w:r>
              <w:rPr>
                <w:rFonts w:hint="eastAsia"/>
                <w:sz w:val="21"/>
              </w:rPr>
              <w:t>文中引用</w:t>
            </w:r>
          </w:p>
        </w:tc>
        <w:tc>
          <w:tcPr>
            <w:tcW w:w="5244" w:type="dxa"/>
            <w:tcBorders>
              <w:bottom w:val="single" w:sz="4" w:space="0" w:color="auto"/>
            </w:tcBorders>
          </w:tcPr>
          <w:p w14:paraId="6268D5F2" w14:textId="77777777" w:rsidR="00823984" w:rsidRDefault="00180BCB" w:rsidP="00180BCB">
            <w:pPr>
              <w:pStyle w:val="a3"/>
              <w:numPr>
                <w:ilvl w:val="0"/>
                <w:numId w:val="22"/>
              </w:numPr>
              <w:spacing w:line="240" w:lineRule="auto"/>
              <w:ind w:left="357" w:firstLineChars="0" w:hanging="357"/>
              <w:rPr>
                <w:sz w:val="21"/>
              </w:rPr>
            </w:pPr>
            <w:r>
              <w:rPr>
                <w:rFonts w:hint="eastAsia"/>
                <w:sz w:val="21"/>
              </w:rPr>
              <w:t>引文或转述观点最后一个句号之前；</w:t>
            </w:r>
          </w:p>
          <w:p w14:paraId="5D200168" w14:textId="77777777" w:rsidR="00180BCB" w:rsidRDefault="00180BCB" w:rsidP="00180BCB">
            <w:pPr>
              <w:pStyle w:val="a3"/>
              <w:numPr>
                <w:ilvl w:val="0"/>
                <w:numId w:val="22"/>
              </w:numPr>
              <w:spacing w:line="240" w:lineRule="auto"/>
              <w:ind w:left="357" w:firstLineChars="0" w:hanging="357"/>
              <w:rPr>
                <w:sz w:val="21"/>
              </w:rPr>
            </w:pPr>
            <w:r>
              <w:rPr>
                <w:rFonts w:hint="eastAsia"/>
                <w:sz w:val="21"/>
              </w:rPr>
              <w:t>小四</w:t>
            </w:r>
            <w:r>
              <w:rPr>
                <w:rFonts w:hint="eastAsia"/>
                <w:sz w:val="21"/>
              </w:rPr>
              <w:t>Times New Roman</w:t>
            </w:r>
            <w:r>
              <w:rPr>
                <w:rFonts w:hint="eastAsia"/>
                <w:sz w:val="21"/>
              </w:rPr>
              <w:t>，上标；</w:t>
            </w:r>
          </w:p>
          <w:p w14:paraId="408C8728" w14:textId="0020B907" w:rsidR="00180BCB" w:rsidRDefault="00180BCB" w:rsidP="00180BCB">
            <w:pPr>
              <w:pStyle w:val="a3"/>
              <w:numPr>
                <w:ilvl w:val="0"/>
                <w:numId w:val="22"/>
              </w:numPr>
              <w:spacing w:line="240" w:lineRule="auto"/>
              <w:ind w:left="357" w:firstLineChars="0" w:hanging="357"/>
              <w:rPr>
                <w:sz w:val="21"/>
              </w:rPr>
            </w:pPr>
            <w:r>
              <w:rPr>
                <w:rFonts w:hint="eastAsia"/>
                <w:sz w:val="21"/>
              </w:rPr>
              <w:t>多篇引用采用</w:t>
            </w:r>
            <w:r>
              <w:rPr>
                <w:rFonts w:hint="eastAsia"/>
                <w:sz w:val="21"/>
              </w:rPr>
              <w:t>[</w:t>
            </w:r>
            <w:r>
              <w:rPr>
                <w:sz w:val="21"/>
              </w:rPr>
              <w:t>1,2,…</w:t>
            </w:r>
            <w:r>
              <w:rPr>
                <w:rFonts w:hint="eastAsia"/>
                <w:sz w:val="21"/>
              </w:rPr>
              <w:t>]</w:t>
            </w:r>
            <w:r>
              <w:rPr>
                <w:rFonts w:hint="eastAsia"/>
                <w:sz w:val="21"/>
              </w:rPr>
              <w:t>的格式，序号递增；</w:t>
            </w:r>
          </w:p>
          <w:p w14:paraId="312A7B50" w14:textId="533A1D2E" w:rsidR="00180BCB" w:rsidRPr="00180BCB" w:rsidRDefault="00180BCB" w:rsidP="00180BCB">
            <w:pPr>
              <w:pStyle w:val="a3"/>
              <w:numPr>
                <w:ilvl w:val="0"/>
                <w:numId w:val="22"/>
              </w:numPr>
              <w:spacing w:line="240" w:lineRule="auto"/>
              <w:ind w:left="357" w:firstLineChars="0" w:hanging="357"/>
              <w:rPr>
                <w:sz w:val="21"/>
              </w:rPr>
            </w:pPr>
            <w:r>
              <w:rPr>
                <w:rFonts w:hint="eastAsia"/>
                <w:sz w:val="21"/>
              </w:rPr>
              <w:t>直接说明应与正文对齐，如文献</w:t>
            </w:r>
            <w:r>
              <w:rPr>
                <w:rFonts w:hint="eastAsia"/>
                <w:sz w:val="21"/>
              </w:rPr>
              <w:t>[</w:t>
            </w:r>
            <w:r>
              <w:rPr>
                <w:sz w:val="21"/>
              </w:rPr>
              <w:t>8,10-12</w:t>
            </w:r>
            <w:r>
              <w:rPr>
                <w:rFonts w:hint="eastAsia"/>
                <w:sz w:val="21"/>
              </w:rPr>
              <w:t>]</w:t>
            </w:r>
          </w:p>
        </w:tc>
        <w:tc>
          <w:tcPr>
            <w:tcW w:w="2267" w:type="dxa"/>
            <w:tcBorders>
              <w:bottom w:val="single" w:sz="4" w:space="0" w:color="auto"/>
            </w:tcBorders>
          </w:tcPr>
          <w:p w14:paraId="45C982E8" w14:textId="77777777" w:rsidR="00823984" w:rsidRDefault="00823984" w:rsidP="00D9596D">
            <w:pPr>
              <w:spacing w:line="240" w:lineRule="auto"/>
              <w:rPr>
                <w:sz w:val="21"/>
              </w:rPr>
            </w:pPr>
          </w:p>
        </w:tc>
      </w:tr>
    </w:tbl>
    <w:p w14:paraId="6F8658EE" w14:textId="3FB8E951" w:rsidR="0071583F" w:rsidDel="00447823" w:rsidRDefault="0071583F" w:rsidP="00B756E8">
      <w:pPr>
        <w:rPr>
          <w:del w:id="194" w:author="Li Jinjie" w:date="2023-05-06T17:33:00Z"/>
        </w:rPr>
      </w:pPr>
    </w:p>
    <w:p w14:paraId="33DBAF91" w14:textId="77777777" w:rsidR="00447823" w:rsidRPr="00B756E8" w:rsidRDefault="00447823" w:rsidP="00B756E8">
      <w:pPr>
        <w:rPr>
          <w:ins w:id="195" w:author="Li Jinjie" w:date="2023-05-06T17:33:00Z"/>
        </w:rPr>
      </w:pPr>
    </w:p>
    <w:p w14:paraId="019CC9CA" w14:textId="6EF215F3" w:rsidR="006B05AC" w:rsidRDefault="008C171A" w:rsidP="004D4F8A">
      <w:pPr>
        <w:pStyle w:val="phdchapter"/>
        <w:spacing w:before="163" w:after="163"/>
        <w:rPr>
          <w:rFonts w:ascii="Times New Roman" w:hAnsi="Times New Roman" w:cs="Times New Roman"/>
        </w:rPr>
      </w:pPr>
      <w:bookmarkStart w:id="196" w:name="_Toc85060911"/>
      <w:bookmarkEnd w:id="189"/>
      <w:proofErr w:type="gramStart"/>
      <w:r>
        <w:rPr>
          <w:rFonts w:ascii="Times New Roman" w:hAnsi="Times New Roman" w:cs="Times New Roman" w:hint="eastAsia"/>
        </w:rPr>
        <w:lastRenderedPageBreak/>
        <w:t>硕</w:t>
      </w:r>
      <w:proofErr w:type="gramEnd"/>
      <w:r>
        <w:rPr>
          <w:rFonts w:ascii="Times New Roman" w:hAnsi="Times New Roman" w:cs="Times New Roman" w:hint="eastAsia"/>
        </w:rPr>
        <w:t>博士内容调整</w:t>
      </w:r>
      <w:bookmarkEnd w:id="196"/>
    </w:p>
    <w:p w14:paraId="26CC85FB" w14:textId="3519F317" w:rsidR="00B756E8" w:rsidRDefault="00920C76" w:rsidP="00920C76">
      <w:pPr>
        <w:ind w:firstLineChars="200" w:firstLine="480"/>
      </w:pPr>
      <w:r>
        <w:rPr>
          <w:rFonts w:hint="eastAsia"/>
        </w:rPr>
        <w:t>本模板仅使用理工类博士、硕士及专业硕士论文。博士学位论文及硕士</w:t>
      </w:r>
      <w:r>
        <w:rPr>
          <w:rFonts w:hint="eastAsia"/>
        </w:rPr>
        <w:t>/</w:t>
      </w:r>
      <w:r>
        <w:rPr>
          <w:rFonts w:hint="eastAsia"/>
        </w:rPr>
        <w:t>专业硕士</w:t>
      </w:r>
      <w:r w:rsidR="00083796">
        <w:rPr>
          <w:rFonts w:hint="eastAsia"/>
        </w:rPr>
        <w:t>学位论文</w:t>
      </w:r>
      <w:r>
        <w:rPr>
          <w:rFonts w:hint="eastAsia"/>
        </w:rPr>
        <w:t>存在部分调整，使用时需注意：</w:t>
      </w:r>
    </w:p>
    <w:p w14:paraId="3EC6A1FD" w14:textId="4B00AE2F" w:rsidR="00920C76" w:rsidRDefault="00920C76" w:rsidP="00920C76">
      <w:pPr>
        <w:pStyle w:val="a3"/>
        <w:numPr>
          <w:ilvl w:val="0"/>
          <w:numId w:val="25"/>
        </w:numPr>
        <w:ind w:firstLineChars="0"/>
      </w:pPr>
      <w:r w:rsidRPr="00920C76">
        <w:rPr>
          <w:rFonts w:hint="eastAsia"/>
          <w:b/>
        </w:rPr>
        <w:t>封面（中、英文）</w:t>
      </w:r>
      <w:r>
        <w:rPr>
          <w:rFonts w:hint="eastAsia"/>
        </w:rPr>
        <w:t>：</w:t>
      </w:r>
      <w:r w:rsidR="00DA069F">
        <w:rPr>
          <w:rFonts w:hint="eastAsia"/>
        </w:rPr>
        <w:t>学术</w:t>
      </w:r>
      <w:r>
        <w:rPr>
          <w:rFonts w:hint="eastAsia"/>
        </w:rPr>
        <w:t>博士为“</w:t>
      </w:r>
      <w:r w:rsidRPr="00920C76">
        <w:rPr>
          <w:rFonts w:hint="eastAsia"/>
          <w:b/>
        </w:rPr>
        <w:t>博士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Doctor of Philosophy</w:t>
      </w:r>
      <w:r>
        <w:rPr>
          <w:rFonts w:hint="eastAsia"/>
        </w:rPr>
        <w:t>”，</w:t>
      </w:r>
      <w:r w:rsidR="00DA069F">
        <w:rPr>
          <w:rFonts w:hint="eastAsia"/>
        </w:rPr>
        <w:t>专业博士为“</w:t>
      </w:r>
      <w:r w:rsidR="00DA069F" w:rsidRPr="00DA069F">
        <w:rPr>
          <w:rFonts w:hint="eastAsia"/>
          <w:b/>
          <w:bCs/>
        </w:rPr>
        <w:t>专业</w:t>
      </w:r>
      <w:r w:rsidR="00DA069F" w:rsidRPr="00920C76">
        <w:rPr>
          <w:rFonts w:hint="eastAsia"/>
          <w:b/>
        </w:rPr>
        <w:t>博士</w:t>
      </w:r>
      <w:r w:rsidR="00DA069F">
        <w:rPr>
          <w:rFonts w:hint="eastAsia"/>
        </w:rPr>
        <w:t>学位论文</w:t>
      </w:r>
      <w:r w:rsidR="00DA069F">
        <w:rPr>
          <w:rFonts w:hint="eastAsia"/>
        </w:rPr>
        <w:t>/</w:t>
      </w:r>
      <w:r w:rsidR="00DA069F" w:rsidRPr="00920C76">
        <w:rPr>
          <w:rFonts w:eastAsia="黑体" w:cs="Times New Roman"/>
          <w:sz w:val="28"/>
          <w:szCs w:val="28"/>
        </w:rPr>
        <w:t xml:space="preserve">A Dissertation Submitted for the Degree of </w:t>
      </w:r>
      <w:r w:rsidR="00DA069F" w:rsidRPr="00920C76">
        <w:rPr>
          <w:rFonts w:eastAsia="黑体" w:cs="Times New Roman"/>
          <w:b/>
          <w:sz w:val="28"/>
          <w:szCs w:val="28"/>
        </w:rPr>
        <w:t>Doctor of Philosophy</w:t>
      </w:r>
      <w:r w:rsidR="00DA069F">
        <w:rPr>
          <w:rFonts w:hint="eastAsia"/>
        </w:rPr>
        <w:t>”，学术</w:t>
      </w:r>
      <w:r>
        <w:rPr>
          <w:rFonts w:hint="eastAsia"/>
        </w:rPr>
        <w:t>硕士为“</w:t>
      </w:r>
      <w:r w:rsidRPr="00920C76">
        <w:rPr>
          <w:rFonts w:hint="eastAsia"/>
          <w:b/>
        </w:rPr>
        <w:t>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”，专业硕士为“</w:t>
      </w:r>
      <w:r w:rsidRPr="00920C76">
        <w:rPr>
          <w:rFonts w:hint="eastAsia"/>
          <w:b/>
        </w:rPr>
        <w:t>专业硕士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w:t>
      </w:r>
    </w:p>
    <w:p w14:paraId="60AD0182" w14:textId="3E958BB8" w:rsidR="00920C76" w:rsidRDefault="00920C76" w:rsidP="00920C76">
      <w:pPr>
        <w:pStyle w:val="a3"/>
        <w:numPr>
          <w:ilvl w:val="0"/>
          <w:numId w:val="25"/>
        </w:numPr>
        <w:ind w:firstLineChars="0"/>
      </w:pPr>
      <w:r w:rsidRPr="00920C76">
        <w:rPr>
          <w:rFonts w:hint="eastAsia"/>
          <w:b/>
        </w:rPr>
        <w:t>题名页</w:t>
      </w:r>
      <w:r>
        <w:rPr>
          <w:rFonts w:hint="eastAsia"/>
        </w:rPr>
        <w:t>：博士</w:t>
      </w:r>
      <w:r w:rsidR="00DA069F">
        <w:rPr>
          <w:rFonts w:hint="eastAsia"/>
        </w:rPr>
        <w:t>/</w:t>
      </w:r>
      <w:r w:rsidR="00DA069F">
        <w:rPr>
          <w:rFonts w:hint="eastAsia"/>
        </w:rPr>
        <w:t>专业博士</w:t>
      </w:r>
      <w:r>
        <w:rPr>
          <w:rFonts w:hint="eastAsia"/>
        </w:rPr>
        <w:t>为“</w:t>
      </w:r>
      <w:r w:rsidRPr="00920C76">
        <w:rPr>
          <w:rFonts w:hint="eastAsia"/>
          <w:b/>
        </w:rPr>
        <w:t>博士</w:t>
      </w:r>
      <w:r>
        <w:rPr>
          <w:rFonts w:hint="eastAsia"/>
        </w:rPr>
        <w:t>学位论文”，硕士</w:t>
      </w:r>
      <w:r>
        <w:rPr>
          <w:rFonts w:hint="eastAsia"/>
        </w:rPr>
        <w:t>/</w:t>
      </w:r>
      <w:r>
        <w:rPr>
          <w:rFonts w:hint="eastAsia"/>
        </w:rPr>
        <w:t>专业硕士为“</w:t>
      </w:r>
      <w:r w:rsidRPr="00920C76">
        <w:rPr>
          <w:rFonts w:hint="eastAsia"/>
          <w:b/>
        </w:rPr>
        <w:t>硕士</w:t>
      </w:r>
      <w:r>
        <w:rPr>
          <w:rFonts w:hint="eastAsia"/>
        </w:rPr>
        <w:t>学位论文”；</w:t>
      </w:r>
    </w:p>
    <w:p w14:paraId="27572C42" w14:textId="4F66EB23" w:rsidR="00920C76" w:rsidRDefault="00920C76" w:rsidP="00920C76">
      <w:pPr>
        <w:pStyle w:val="a3"/>
        <w:numPr>
          <w:ilvl w:val="0"/>
          <w:numId w:val="25"/>
        </w:numPr>
        <w:ind w:firstLineChars="0"/>
      </w:pPr>
      <w:r w:rsidRPr="00920C76">
        <w:rPr>
          <w:b/>
        </w:rPr>
        <w:t>页眉</w:t>
      </w:r>
      <w:r>
        <w:t>：</w:t>
      </w:r>
      <w:r>
        <w:rPr>
          <w:rFonts w:hint="eastAsia"/>
        </w:rPr>
        <w:t>博士</w:t>
      </w:r>
      <w:r w:rsidR="00DA069F">
        <w:rPr>
          <w:rFonts w:hint="eastAsia"/>
        </w:rPr>
        <w:t>/</w:t>
      </w:r>
      <w:r w:rsidR="00DA069F">
        <w:rPr>
          <w:rFonts w:hint="eastAsia"/>
        </w:rPr>
        <w:t>专业博士</w:t>
      </w:r>
      <w:r>
        <w:rPr>
          <w:rFonts w:hint="eastAsia"/>
        </w:rPr>
        <w:t>为“北京航空航天大学</w:t>
      </w:r>
      <w:r w:rsidRPr="00920C76">
        <w:rPr>
          <w:rFonts w:hint="eastAsia"/>
          <w:b/>
        </w:rPr>
        <w:t>博士</w:t>
      </w:r>
      <w:r>
        <w:rPr>
          <w:rFonts w:hint="eastAsia"/>
        </w:rPr>
        <w:t>学位论文”，硕士</w:t>
      </w:r>
      <w:r>
        <w:rPr>
          <w:rFonts w:hint="eastAsia"/>
        </w:rPr>
        <w:t>/</w:t>
      </w:r>
      <w:r>
        <w:rPr>
          <w:rFonts w:hint="eastAsia"/>
        </w:rPr>
        <w:t>专业硕士为“北京航空航天大学</w:t>
      </w:r>
      <w:r w:rsidRPr="00920C76">
        <w:rPr>
          <w:rFonts w:hint="eastAsia"/>
          <w:b/>
        </w:rPr>
        <w:t>硕士</w:t>
      </w:r>
      <w:r>
        <w:rPr>
          <w:rFonts w:hint="eastAsia"/>
        </w:rPr>
        <w:t>学位论文”；</w:t>
      </w:r>
    </w:p>
    <w:p w14:paraId="4D61B4CD" w14:textId="1DB844BD" w:rsidR="00920C76" w:rsidRDefault="00920C76" w:rsidP="00682ECA">
      <w:pPr>
        <w:pStyle w:val="a3"/>
        <w:numPr>
          <w:ilvl w:val="0"/>
          <w:numId w:val="25"/>
        </w:numPr>
        <w:ind w:firstLineChars="0"/>
      </w:pPr>
      <w:r w:rsidRPr="00920C76">
        <w:rPr>
          <w:b/>
        </w:rPr>
        <w:t>取得成果章节</w:t>
      </w:r>
      <w:r>
        <w:t>：</w:t>
      </w:r>
      <w:r>
        <w:rPr>
          <w:rFonts w:hint="eastAsia"/>
        </w:rPr>
        <w:t>博士</w:t>
      </w:r>
      <w:r w:rsidR="00DA069F">
        <w:rPr>
          <w:rFonts w:hint="eastAsia"/>
        </w:rPr>
        <w:t>/</w:t>
      </w:r>
      <w:r w:rsidR="00DA069F">
        <w:rPr>
          <w:rFonts w:hint="eastAsia"/>
        </w:rPr>
        <w:t>专业博士</w:t>
      </w:r>
      <w:r>
        <w:rPr>
          <w:rFonts w:hint="eastAsia"/>
        </w:rPr>
        <w:t>为“攻读</w:t>
      </w:r>
      <w:r w:rsidRPr="00920C76">
        <w:rPr>
          <w:rFonts w:hint="eastAsia"/>
          <w:b/>
        </w:rPr>
        <w:t>博士</w:t>
      </w:r>
      <w:r>
        <w:rPr>
          <w:rFonts w:hint="eastAsia"/>
        </w:rPr>
        <w:t>学位期间取得的</w:t>
      </w:r>
      <w:r w:rsidRPr="00920C76">
        <w:rPr>
          <w:rFonts w:hint="eastAsia"/>
          <w:b/>
        </w:rPr>
        <w:t>研究</w:t>
      </w:r>
      <w:r>
        <w:rPr>
          <w:rFonts w:hint="eastAsia"/>
        </w:rPr>
        <w:t>成果”，硕士</w:t>
      </w:r>
      <w:r>
        <w:rPr>
          <w:rFonts w:hint="eastAsia"/>
        </w:rPr>
        <w:t>/</w:t>
      </w:r>
      <w:r>
        <w:rPr>
          <w:rFonts w:hint="eastAsia"/>
        </w:rPr>
        <w:t>专业硕士为“攻读</w:t>
      </w:r>
      <w:r w:rsidRPr="00920C76">
        <w:rPr>
          <w:rFonts w:hint="eastAsia"/>
          <w:b/>
        </w:rPr>
        <w:t>硕士</w:t>
      </w:r>
      <w:r>
        <w:rPr>
          <w:rFonts w:hint="eastAsia"/>
        </w:rPr>
        <w:t>学位期间取得的</w:t>
      </w:r>
      <w:r w:rsidRPr="00920C76">
        <w:rPr>
          <w:rFonts w:hint="eastAsia"/>
          <w:b/>
        </w:rPr>
        <w:t>学术</w:t>
      </w:r>
      <w:r>
        <w:rPr>
          <w:rFonts w:hint="eastAsia"/>
        </w:rPr>
        <w:t>成果”；</w:t>
      </w:r>
    </w:p>
    <w:p w14:paraId="7167282E" w14:textId="7E9F1E68" w:rsidR="00920C76" w:rsidRDefault="00920C76" w:rsidP="00682ECA">
      <w:pPr>
        <w:pStyle w:val="a3"/>
        <w:numPr>
          <w:ilvl w:val="0"/>
          <w:numId w:val="25"/>
        </w:numPr>
        <w:ind w:firstLineChars="0"/>
      </w:pPr>
      <w:r w:rsidRPr="00920C76">
        <w:rPr>
          <w:b/>
        </w:rPr>
        <w:t>作者介绍章节</w:t>
      </w:r>
      <w:r>
        <w:t>：</w:t>
      </w:r>
      <w:r>
        <w:rPr>
          <w:rFonts w:hint="eastAsia"/>
        </w:rPr>
        <w:t>博士</w:t>
      </w:r>
      <w:r w:rsidR="00083796">
        <w:rPr>
          <w:rFonts w:hint="eastAsia"/>
        </w:rPr>
        <w:t>学位论文</w:t>
      </w:r>
      <w:r>
        <w:rPr>
          <w:rFonts w:hint="eastAsia"/>
        </w:rPr>
        <w:t>应该提供作者简介，硕士学位论文无此项。</w:t>
      </w:r>
    </w:p>
    <w:p w14:paraId="6940A07F" w14:textId="4E2A1078" w:rsidR="00920C76" w:rsidRPr="00920C76" w:rsidRDefault="00920C76" w:rsidP="00920C76"/>
    <w:p w14:paraId="0F3CB7C4" w14:textId="77777777" w:rsidR="00B756E8" w:rsidRPr="00B756E8" w:rsidRDefault="00B756E8" w:rsidP="00B756E8"/>
    <w:p w14:paraId="031BDC81" w14:textId="7E21DED8" w:rsidR="008C171A" w:rsidRPr="00B207E0" w:rsidRDefault="008C171A" w:rsidP="008C171A">
      <w:pPr>
        <w:pStyle w:val="phdchapter"/>
        <w:spacing w:before="163" w:after="163"/>
        <w:rPr>
          <w:rFonts w:ascii="Times New Roman" w:hAnsi="Times New Roman" w:cs="Times New Roman"/>
        </w:rPr>
      </w:pPr>
      <w:bookmarkStart w:id="197" w:name="_Toc85060912"/>
      <w:bookmarkStart w:id="198" w:name="OLE_LINK35"/>
      <w:bookmarkStart w:id="199" w:name="OLE_LINK36"/>
      <w:r>
        <w:rPr>
          <w:rFonts w:ascii="Times New Roman" w:hAnsi="Times New Roman" w:cs="Times New Roman" w:hint="eastAsia"/>
        </w:rPr>
        <w:lastRenderedPageBreak/>
        <w:t>本模板说明</w:t>
      </w:r>
      <w:bookmarkEnd w:id="197"/>
    </w:p>
    <w:p w14:paraId="10472BAD" w14:textId="5003E631" w:rsidR="00E37B6D" w:rsidRDefault="00E37B6D" w:rsidP="00E37B6D">
      <w:pPr>
        <w:ind w:firstLineChars="200" w:firstLine="480"/>
        <w:rPr>
          <w:rFonts w:cs="Times New Roman"/>
        </w:rPr>
      </w:pPr>
      <w:r>
        <w:rPr>
          <w:rFonts w:cs="Times New Roman" w:hint="eastAsia"/>
        </w:rPr>
        <w:t>本模板当前边距为内侧</w:t>
      </w:r>
      <w:r>
        <w:rPr>
          <w:rFonts w:cs="Times New Roman" w:hint="eastAsia"/>
        </w:rPr>
        <w:t>3</w:t>
      </w:r>
      <w:r>
        <w:rPr>
          <w:rFonts w:cs="Times New Roman" w:hint="eastAsia"/>
        </w:rPr>
        <w:t>厘米，外侧</w:t>
      </w:r>
      <w:r>
        <w:rPr>
          <w:rFonts w:cs="Times New Roman" w:hint="eastAsia"/>
        </w:rPr>
        <w:t>2</w:t>
      </w:r>
      <w:r>
        <w:rPr>
          <w:rFonts w:cs="Times New Roman" w:hint="eastAsia"/>
        </w:rPr>
        <w:t>里面，采用对称页边距（适用与双面打印）</w:t>
      </w:r>
      <w:r w:rsidR="002B17E1">
        <w:rPr>
          <w:rFonts w:cs="Times New Roman" w:hint="eastAsia"/>
        </w:rPr>
        <w:t>。</w:t>
      </w:r>
      <w:r>
        <w:rPr>
          <w:rFonts w:cs="Times New Roman" w:hint="eastAsia"/>
        </w:rPr>
        <w:t>封面、</w:t>
      </w:r>
      <w:r w:rsidR="005872DA">
        <w:rPr>
          <w:rFonts w:cs="Times New Roman" w:hint="eastAsia"/>
        </w:rPr>
        <w:t>题名</w:t>
      </w:r>
      <w:r>
        <w:rPr>
          <w:rFonts w:cs="Times New Roman" w:hint="eastAsia"/>
        </w:rPr>
        <w:t>页、声明</w:t>
      </w:r>
      <w:r w:rsidR="002B17E1">
        <w:rPr>
          <w:rFonts w:cs="Times New Roman" w:hint="eastAsia"/>
        </w:rPr>
        <w:t>页采用分节进行分页以方便双面打印时单独成页（后面自动插入一张空白页）</w:t>
      </w:r>
      <w:r>
        <w:rPr>
          <w:rFonts w:cs="Times New Roman" w:hint="eastAsia"/>
        </w:rPr>
        <w:t>；</w:t>
      </w:r>
      <w:r w:rsidR="002B17E1">
        <w:rPr>
          <w:rFonts w:cs="Times New Roman" w:hint="eastAsia"/>
        </w:rPr>
        <w:t>正文之前采用分节进行分页以实现前序内容（摘要、目录、图目录、标目录、缩略语表）采用罗马数字编页码；结论之前采用分节进行分页以方便总结章及其之后的章（无章号）的页眉实现。</w:t>
      </w:r>
    </w:p>
    <w:p w14:paraId="7F892B05" w14:textId="42755CE0" w:rsidR="002B17E1" w:rsidRDefault="002B17E1" w:rsidP="00E37B6D">
      <w:pPr>
        <w:ind w:firstLineChars="200" w:firstLine="480"/>
        <w:rPr>
          <w:rFonts w:cs="Times New Roman"/>
        </w:rPr>
      </w:pPr>
      <w:r>
        <w:rPr>
          <w:rFonts w:cs="Times New Roman" w:hint="eastAsia"/>
        </w:rPr>
        <w:t>本模板提供章</w:t>
      </w:r>
      <w:r w:rsidR="000963AF">
        <w:rPr>
          <w:rFonts w:cs="Times New Roman" w:hint="eastAsia"/>
        </w:rPr>
        <w:t>（</w:t>
      </w:r>
      <w:proofErr w:type="spellStart"/>
      <w:r w:rsidR="000963AF" w:rsidRPr="000963AF">
        <w:rPr>
          <w:rFonts w:cs="Times New Roman"/>
          <w:i/>
        </w:rPr>
        <w:t>phd_chapter</w:t>
      </w:r>
      <w:proofErr w:type="spellEnd"/>
      <w:r w:rsidR="000963AF">
        <w:rPr>
          <w:rFonts w:cs="Times New Roman" w:hint="eastAsia"/>
        </w:rPr>
        <w:t>）</w:t>
      </w:r>
      <w:r>
        <w:rPr>
          <w:rFonts w:cs="Times New Roman" w:hint="eastAsia"/>
        </w:rPr>
        <w:t>、节</w:t>
      </w:r>
      <w:r w:rsidR="000963AF">
        <w:rPr>
          <w:rFonts w:cs="Times New Roman" w:hint="eastAsia"/>
        </w:rPr>
        <w:t>（</w:t>
      </w:r>
      <w:proofErr w:type="spellStart"/>
      <w:r w:rsidR="000963AF" w:rsidRPr="000963AF">
        <w:rPr>
          <w:rFonts w:cs="Times New Roman"/>
          <w:i/>
        </w:rPr>
        <w:t>phd_</w:t>
      </w:r>
      <w:r w:rsidR="000963AF">
        <w:rPr>
          <w:rFonts w:cs="Times New Roman"/>
          <w:i/>
        </w:rPr>
        <w:t>section</w:t>
      </w:r>
      <w:proofErr w:type="spellEnd"/>
      <w:r w:rsidR="000963AF">
        <w:rPr>
          <w:rFonts w:cs="Times New Roman" w:hint="eastAsia"/>
        </w:rPr>
        <w:t>）</w:t>
      </w:r>
      <w:r w:rsidR="00823DB6">
        <w:rPr>
          <w:rFonts w:cs="Times New Roman" w:hint="eastAsia"/>
        </w:rPr>
        <w:t>、条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w:t>
      </w:r>
      <w:r>
        <w:rPr>
          <w:rFonts w:cs="Times New Roman" w:hint="eastAsia"/>
        </w:rPr>
        <w:t>、图注</w:t>
      </w:r>
      <w:r w:rsidR="000963AF">
        <w:rPr>
          <w:rFonts w:cs="Times New Roman" w:hint="eastAsia"/>
        </w:rPr>
        <w:t>（</w:t>
      </w:r>
      <w:proofErr w:type="spellStart"/>
      <w:r w:rsidR="000963AF" w:rsidRPr="000963AF">
        <w:rPr>
          <w:rFonts w:cs="Times New Roman"/>
          <w:i/>
          <w:color w:val="FFC000"/>
        </w:rPr>
        <w:t>phd_notePic</w:t>
      </w:r>
      <w:proofErr w:type="spellEnd"/>
      <w:r w:rsidR="000963AF">
        <w:rPr>
          <w:rFonts w:cs="Times New Roman" w:hint="eastAsia"/>
        </w:rPr>
        <w:t>）</w:t>
      </w:r>
      <w:r>
        <w:rPr>
          <w:rFonts w:cs="Times New Roman" w:hint="eastAsia"/>
        </w:rPr>
        <w:t>、表注</w:t>
      </w:r>
      <w:r w:rsidR="000963AF">
        <w:rPr>
          <w:rFonts w:cs="Times New Roman" w:hint="eastAsia"/>
        </w:rPr>
        <w:t>（</w:t>
      </w:r>
      <w:proofErr w:type="spellStart"/>
      <w:r w:rsidR="000963AF" w:rsidRPr="000963AF">
        <w:rPr>
          <w:rFonts w:cs="Times New Roman"/>
          <w:i/>
          <w:color w:val="00B0F0"/>
        </w:rPr>
        <w:t>phd_noteTab</w:t>
      </w:r>
      <w:proofErr w:type="spellEnd"/>
      <w:r w:rsidR="000963AF">
        <w:rPr>
          <w:rFonts w:cs="Times New Roman" w:hint="eastAsia"/>
        </w:rPr>
        <w:t>）</w:t>
      </w:r>
      <w:r>
        <w:rPr>
          <w:rFonts w:cs="Times New Roman" w:hint="eastAsia"/>
        </w:rPr>
        <w:t>、参考文献</w:t>
      </w:r>
      <w:r w:rsidR="000963AF">
        <w:rPr>
          <w:rFonts w:cs="Times New Roman" w:hint="eastAsia"/>
        </w:rPr>
        <w:t>（</w:t>
      </w:r>
      <w:proofErr w:type="spellStart"/>
      <w:r w:rsidR="000963AF" w:rsidRPr="000963AF">
        <w:rPr>
          <w:rFonts w:cs="Times New Roman"/>
          <w:i/>
          <w:color w:val="7030A0"/>
        </w:rPr>
        <w:t>phd_refence</w:t>
      </w:r>
      <w:proofErr w:type="spellEnd"/>
      <w:r w:rsidR="000963AF">
        <w:rPr>
          <w:rFonts w:cs="Times New Roman" w:hint="eastAsia"/>
        </w:rPr>
        <w:t>）</w:t>
      </w:r>
      <w:r>
        <w:rPr>
          <w:rFonts w:cs="Times New Roman" w:hint="eastAsia"/>
        </w:rPr>
        <w:t>、参考</w:t>
      </w:r>
      <w:r w:rsidR="000963AF">
        <w:rPr>
          <w:rFonts w:cs="Times New Roman" w:hint="eastAsia"/>
        </w:rPr>
        <w:t>引用（</w:t>
      </w:r>
      <w:proofErr w:type="spellStart"/>
      <w:r w:rsidR="000963AF" w:rsidRPr="000963AF">
        <w:rPr>
          <w:rFonts w:cs="Times New Roman"/>
          <w:i/>
          <w:color w:val="FF0000"/>
        </w:rPr>
        <w:t>phd_cite</w:t>
      </w:r>
      <w:proofErr w:type="spellEnd"/>
      <w:r w:rsidR="000963AF">
        <w:rPr>
          <w:rFonts w:cs="Times New Roman" w:hint="eastAsia"/>
        </w:rPr>
        <w:t>）和正文等样式。其中章（</w:t>
      </w:r>
      <w:proofErr w:type="spellStart"/>
      <w:r w:rsidR="000963AF" w:rsidRPr="000963AF">
        <w:rPr>
          <w:rFonts w:cs="Times New Roman"/>
          <w:i/>
        </w:rPr>
        <w:t>phd_chapter</w:t>
      </w:r>
      <w:proofErr w:type="spellEnd"/>
      <w:r w:rsidR="000963AF">
        <w:rPr>
          <w:rFonts w:cs="Times New Roman" w:hint="eastAsia"/>
        </w:rPr>
        <w:t>）为一级标题，节（</w:t>
      </w:r>
      <w:proofErr w:type="spellStart"/>
      <w:r w:rsidR="000963AF" w:rsidRPr="000963AF">
        <w:rPr>
          <w:rFonts w:cs="Times New Roman"/>
          <w:i/>
        </w:rPr>
        <w:t>phd_</w:t>
      </w:r>
      <w:r w:rsidR="000963AF">
        <w:rPr>
          <w:rFonts w:cs="Times New Roman"/>
          <w:i/>
        </w:rPr>
        <w:t>section</w:t>
      </w:r>
      <w:proofErr w:type="spellEnd"/>
      <w:r w:rsidR="00823DB6">
        <w:rPr>
          <w:rFonts w:cs="Times New Roman" w:hint="eastAsia"/>
        </w:rPr>
        <w:t>）为二级标题，条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）为三级标题，注（</w:t>
      </w:r>
      <w:proofErr w:type="spellStart"/>
      <w:r w:rsidR="000963AF" w:rsidRPr="000963AF">
        <w:rPr>
          <w:rFonts w:cs="Times New Roman"/>
          <w:i/>
          <w:color w:val="FFC000"/>
        </w:rPr>
        <w:t>phd_notePic</w:t>
      </w:r>
      <w:proofErr w:type="spellEnd"/>
      <w:r w:rsidR="000963AF">
        <w:rPr>
          <w:rFonts w:cs="Times New Roman" w:hint="eastAsia"/>
        </w:rPr>
        <w:t>）、表注（</w:t>
      </w:r>
      <w:proofErr w:type="spellStart"/>
      <w:r w:rsidR="000963AF" w:rsidRPr="000963AF">
        <w:rPr>
          <w:rFonts w:cs="Times New Roman"/>
          <w:i/>
          <w:color w:val="00B0F0"/>
        </w:rPr>
        <w:t>phd_noteTab</w:t>
      </w:r>
      <w:proofErr w:type="spellEnd"/>
      <w:r w:rsidR="000963AF">
        <w:rPr>
          <w:rFonts w:cs="Times New Roman" w:hint="eastAsia"/>
        </w:rPr>
        <w:t>）、参考文献（</w:t>
      </w:r>
      <w:proofErr w:type="spellStart"/>
      <w:r w:rsidR="000963AF" w:rsidRPr="000963AF">
        <w:rPr>
          <w:rFonts w:cs="Times New Roman"/>
          <w:i/>
          <w:color w:val="7030A0"/>
        </w:rPr>
        <w:t>phd_refence</w:t>
      </w:r>
      <w:proofErr w:type="spellEnd"/>
      <w:r w:rsidR="000963AF">
        <w:rPr>
          <w:rFonts w:cs="Times New Roman" w:hint="eastAsia"/>
        </w:rPr>
        <w:t>）、参考引用（</w:t>
      </w:r>
      <w:proofErr w:type="spellStart"/>
      <w:r w:rsidR="000963AF" w:rsidRPr="000963AF">
        <w:rPr>
          <w:rFonts w:cs="Times New Roman"/>
          <w:i/>
          <w:color w:val="FF0000"/>
        </w:rPr>
        <w:t>phd_cite</w:t>
      </w:r>
      <w:proofErr w:type="spellEnd"/>
      <w:r w:rsidR="000963AF">
        <w:rPr>
          <w:rFonts w:cs="Times New Roman" w:hint="eastAsia"/>
        </w:rPr>
        <w:t>）等样式均为正文级别。图注、表注、参考文献、参考引用设置为彩色以方便修改（本模板未实现图表及引用的自动交叉引用，公式可以通过</w:t>
      </w:r>
      <w:proofErr w:type="spellStart"/>
      <w:r w:rsidR="000963AF">
        <w:rPr>
          <w:rFonts w:cs="Times New Roman" w:hint="eastAsia"/>
        </w:rPr>
        <w:t>MathType</w:t>
      </w:r>
      <w:proofErr w:type="spellEnd"/>
      <w:r w:rsidR="000963AF">
        <w:rPr>
          <w:rFonts w:cs="Times New Roman" w:hint="eastAsia"/>
        </w:rPr>
        <w:t>实现，需经常调整文中图表及引用的标号，加上颜色好找一些），后续定稿</w:t>
      </w:r>
      <w:proofErr w:type="gramStart"/>
      <w:r w:rsidR="000963AF">
        <w:rPr>
          <w:rFonts w:cs="Times New Roman" w:hint="eastAsia"/>
        </w:rPr>
        <w:t>可</w:t>
      </w:r>
      <w:r w:rsidR="00BF79C6">
        <w:rPr>
          <w:rFonts w:cs="Times New Roman" w:hint="eastAsia"/>
        </w:rPr>
        <w:t>全选文档</w:t>
      </w:r>
      <w:proofErr w:type="gramEnd"/>
      <w:r w:rsidR="00BF79C6">
        <w:rPr>
          <w:rFonts w:cs="Times New Roman" w:hint="eastAsia"/>
        </w:rPr>
        <w:t>设置为黑色（除非你额外有用到彩色字体），或直接修改样式的颜色。</w:t>
      </w:r>
    </w:p>
    <w:p w14:paraId="5E7776BD" w14:textId="281317EA" w:rsidR="002B17E1" w:rsidRDefault="002B17E1" w:rsidP="002B17E1">
      <w:pPr>
        <w:ind w:firstLineChars="200" w:firstLine="480"/>
        <w:rPr>
          <w:rFonts w:cs="Times New Roman"/>
        </w:rPr>
      </w:pPr>
      <w:r>
        <w:rPr>
          <w:rFonts w:cs="Times New Roman" w:hint="eastAsia"/>
        </w:rPr>
        <w:t>摘要、目录、图目录、标目录、缩略语表等章节未编入目录，若需要，请将摘要、目录、图目录、标目录、缩略语表（根据需要）的标题设置成章标题（</w:t>
      </w:r>
      <w:proofErr w:type="spellStart"/>
      <w:r w:rsidRPr="000963AF">
        <w:rPr>
          <w:rFonts w:cs="Times New Roman"/>
          <w:i/>
        </w:rPr>
        <w:t>phd_chapter</w:t>
      </w:r>
      <w:proofErr w:type="spellEnd"/>
      <w:r>
        <w:rPr>
          <w:rFonts w:cs="Times New Roman" w:hint="eastAsia"/>
        </w:rPr>
        <w:t>）。</w:t>
      </w:r>
    </w:p>
    <w:p w14:paraId="57FC9586" w14:textId="32547A79" w:rsidR="008C171A" w:rsidRPr="00B207E0" w:rsidRDefault="008C171A" w:rsidP="008C171A">
      <w:pPr>
        <w:pStyle w:val="phdchapter"/>
        <w:spacing w:before="163" w:after="163"/>
        <w:rPr>
          <w:rFonts w:ascii="Times New Roman" w:hAnsi="Times New Roman" w:cs="Times New Roman"/>
        </w:rPr>
      </w:pPr>
      <w:bookmarkStart w:id="200" w:name="_Toc85060913"/>
      <w:r>
        <w:rPr>
          <w:rFonts w:ascii="Times New Roman" w:hAnsi="Times New Roman" w:cs="Times New Roman" w:hint="eastAsia"/>
        </w:rPr>
        <w:lastRenderedPageBreak/>
        <w:t>最后说明</w:t>
      </w:r>
      <w:bookmarkEnd w:id="200"/>
    </w:p>
    <w:p w14:paraId="162539D0" w14:textId="7DB18CA2" w:rsidR="00E37B6D" w:rsidRDefault="004A2905" w:rsidP="00E357B9">
      <w:pPr>
        <w:ind w:firstLineChars="200" w:firstLine="480"/>
        <w:rPr>
          <w:rFonts w:cs="Times New Roman"/>
        </w:rPr>
      </w:pPr>
      <w:r>
        <w:rPr>
          <w:rFonts w:cs="Times New Roman" w:hint="eastAsia"/>
        </w:rPr>
        <w:t>任何建议和问题</w:t>
      </w:r>
      <w:r w:rsidR="00E357B9">
        <w:rPr>
          <w:rFonts w:cs="Times New Roman" w:hint="eastAsia"/>
        </w:rPr>
        <w:t>，请联系</w:t>
      </w:r>
      <w:r w:rsidR="00E37B6D">
        <w:rPr>
          <w:rFonts w:cs="Times New Roman" w:hint="eastAsia"/>
        </w:rPr>
        <w:t>下述邮箱</w:t>
      </w:r>
      <w:r w:rsidR="00E357B9">
        <w:rPr>
          <w:rFonts w:cs="Times New Roman"/>
        </w:rPr>
        <w:t>，</w:t>
      </w:r>
      <w:r w:rsidR="00E357B9">
        <w:rPr>
          <w:rFonts w:cs="Times New Roman" w:hint="eastAsia"/>
        </w:rPr>
        <w:t>或在</w:t>
      </w:r>
      <w:r w:rsidR="00E357B9">
        <w:rPr>
          <w:rFonts w:cs="Times New Roman" w:hint="eastAsia"/>
        </w:rPr>
        <w:t>GitHub</w:t>
      </w:r>
      <w:r w:rsidR="00E357B9">
        <w:rPr>
          <w:rFonts w:cs="Times New Roman" w:hint="eastAsia"/>
        </w:rPr>
        <w:t>上</w:t>
      </w:r>
      <w:r w:rsidR="00E37B6D">
        <w:rPr>
          <w:rFonts w:cs="Times New Roman" w:hint="eastAsia"/>
        </w:rPr>
        <w:t>进行留言：</w:t>
      </w:r>
    </w:p>
    <w:p w14:paraId="39B313CB" w14:textId="1A54CD66" w:rsidR="00E42385" w:rsidRDefault="00E37B6D" w:rsidP="00E357B9">
      <w:pPr>
        <w:ind w:firstLineChars="200" w:firstLine="480"/>
        <w:rPr>
          <w:rFonts w:cs="Times New Roman"/>
        </w:rPr>
      </w:pPr>
      <w:r>
        <w:rPr>
          <w:rFonts w:cs="Times New Roman" w:hint="eastAsia"/>
        </w:rPr>
        <w:t>E-mail</w:t>
      </w:r>
      <w:r>
        <w:rPr>
          <w:rFonts w:cs="Times New Roman" w:hint="eastAsia"/>
        </w:rPr>
        <w:t>：</w:t>
      </w:r>
      <w:r w:rsidR="00667830">
        <w:fldChar w:fldCharType="begin"/>
      </w:r>
      <w:r w:rsidR="00667830">
        <w:instrText xml:space="preserve"> HYPERLINK "mailto:weiqm@buaa.edu.cn" </w:instrText>
      </w:r>
      <w:r w:rsidR="00667830">
        <w:fldChar w:fldCharType="separate"/>
      </w:r>
      <w:r w:rsidR="00E357B9" w:rsidRPr="00C2317C">
        <w:rPr>
          <w:rStyle w:val="a8"/>
          <w:rFonts w:cs="Times New Roman" w:hint="eastAsia"/>
        </w:rPr>
        <w:t>weiqm@buaa.edu.cn</w:t>
      </w:r>
      <w:r w:rsidR="00667830">
        <w:rPr>
          <w:rStyle w:val="a8"/>
          <w:rFonts w:cs="Times New Roman"/>
        </w:rPr>
        <w:fldChar w:fldCharType="end"/>
      </w:r>
    </w:p>
    <w:p w14:paraId="545395FC" w14:textId="42588D82" w:rsidR="00E37B6D" w:rsidRDefault="00E37B6D" w:rsidP="00E357B9">
      <w:pPr>
        <w:ind w:firstLineChars="200" w:firstLine="480"/>
        <w:rPr>
          <w:rFonts w:cs="Times New Roman"/>
        </w:rPr>
      </w:pPr>
      <w:r>
        <w:rPr>
          <w:rFonts w:cs="Times New Roman"/>
        </w:rPr>
        <w:t>GitHub</w:t>
      </w:r>
      <w:r>
        <w:rPr>
          <w:rFonts w:cs="Times New Roman"/>
        </w:rPr>
        <w:t>：</w:t>
      </w:r>
      <w:r w:rsidR="00667830">
        <w:fldChar w:fldCharType="begin"/>
      </w:r>
      <w:r w:rsidR="00667830">
        <w:instrText xml:space="preserve"> HYPERLINK "https://github.com/WBigNose/BUAAThesis" </w:instrText>
      </w:r>
      <w:r w:rsidR="00667830">
        <w:fldChar w:fldCharType="separate"/>
      </w:r>
      <w:r w:rsidRPr="00C2317C">
        <w:rPr>
          <w:rStyle w:val="a8"/>
          <w:rFonts w:cs="Times New Roman"/>
        </w:rPr>
        <w:t>https://github.com/WBigNose/BUAAThesis</w:t>
      </w:r>
      <w:r w:rsidR="00667830">
        <w:rPr>
          <w:rStyle w:val="a8"/>
          <w:rFonts w:cs="Times New Roman"/>
        </w:rPr>
        <w:fldChar w:fldCharType="end"/>
      </w:r>
    </w:p>
    <w:p w14:paraId="1848715B" w14:textId="77777777" w:rsidR="00E37B6D" w:rsidRDefault="00E37B6D" w:rsidP="00E357B9">
      <w:pPr>
        <w:ind w:firstLineChars="200" w:firstLine="480"/>
        <w:rPr>
          <w:rFonts w:cs="Times New Roman"/>
        </w:rPr>
      </w:pPr>
    </w:p>
    <w:p w14:paraId="4A261F55" w14:textId="3DEF68CF" w:rsidR="00E37B6D" w:rsidRDefault="00E37B6D" w:rsidP="00E357B9">
      <w:pPr>
        <w:ind w:firstLineChars="200" w:firstLine="480"/>
        <w:rPr>
          <w:rFonts w:cs="Times New Roman"/>
        </w:rPr>
      </w:pPr>
      <w:r>
        <w:rPr>
          <w:rFonts w:cs="Times New Roman" w:hint="eastAsia"/>
        </w:rPr>
        <w:t>接下来的章节为</w:t>
      </w:r>
      <w:r w:rsidR="00083796">
        <w:rPr>
          <w:rFonts w:cs="Times New Roman" w:hint="eastAsia"/>
        </w:rPr>
        <w:t>学位论文</w:t>
      </w:r>
      <w:r>
        <w:rPr>
          <w:rFonts w:cs="Times New Roman" w:hint="eastAsia"/>
        </w:rPr>
        <w:t>的常规章节，你可以将前一至六章（本章）删除，</w:t>
      </w:r>
      <w:proofErr w:type="gramStart"/>
      <w:r>
        <w:rPr>
          <w:rFonts w:cs="Times New Roman" w:hint="eastAsia"/>
        </w:rPr>
        <w:t>从之后</w:t>
      </w:r>
      <w:proofErr w:type="gramEnd"/>
      <w:r>
        <w:rPr>
          <w:rFonts w:cs="Times New Roman" w:hint="eastAsia"/>
        </w:rPr>
        <w:t>的章节开始正式开始你的</w:t>
      </w:r>
      <w:r w:rsidR="00083796">
        <w:rPr>
          <w:rFonts w:cs="Times New Roman" w:hint="eastAsia"/>
        </w:rPr>
        <w:t>学位论文</w:t>
      </w:r>
      <w:r>
        <w:rPr>
          <w:rFonts w:cs="Times New Roman" w:hint="eastAsia"/>
        </w:rPr>
        <w:t>写作。</w:t>
      </w:r>
    </w:p>
    <w:p w14:paraId="58C8C34C" w14:textId="241D6F6D" w:rsidR="00E37B6D" w:rsidRPr="00E357B9" w:rsidRDefault="00E37B6D" w:rsidP="00E357B9">
      <w:pPr>
        <w:ind w:firstLineChars="200" w:firstLine="480"/>
        <w:rPr>
          <w:rFonts w:cs="Times New Roman"/>
        </w:rPr>
      </w:pPr>
      <w:r>
        <w:rPr>
          <w:rFonts w:cs="Times New Roman" w:hint="eastAsia"/>
        </w:rPr>
        <w:t>祝论文写作顺利！</w:t>
      </w:r>
    </w:p>
    <w:p w14:paraId="30B78537" w14:textId="4610ECAF" w:rsidR="008C171A" w:rsidRDefault="008C171A" w:rsidP="008C171A">
      <w:pPr>
        <w:pStyle w:val="phdchapter"/>
        <w:spacing w:before="163" w:after="163"/>
        <w:rPr>
          <w:rFonts w:ascii="Times New Roman" w:hAnsi="Times New Roman" w:cs="Times New Roman"/>
        </w:rPr>
      </w:pPr>
      <w:bookmarkStart w:id="201" w:name="_Toc85060914"/>
      <w:r>
        <w:rPr>
          <w:rFonts w:ascii="Times New Roman" w:hAnsi="Times New Roman" w:cs="Times New Roman" w:hint="eastAsia"/>
        </w:rPr>
        <w:lastRenderedPageBreak/>
        <w:t>绪论</w:t>
      </w:r>
      <w:bookmarkEnd w:id="201"/>
    </w:p>
    <w:p w14:paraId="7FD00DD3" w14:textId="239347E5" w:rsidR="00CF4CDD" w:rsidRDefault="00393A36" w:rsidP="00393A36">
      <w:pPr>
        <w:ind w:firstLineChars="200" w:firstLine="480"/>
      </w:pPr>
      <w:r>
        <w:rPr>
          <w:rFonts w:hint="eastAsia"/>
        </w:rPr>
        <w:t>绪论的内容应简要说明研究工作的目的、范围、相关邻域的前人工作和知识空白、理论基础、研究设想、研究方法和实验设计、预期结果和意义。应言简意赅，不要与摘要雷同，不要写成摘要的注释。一般教科书中的知识，在绪论中不要赘述。</w:t>
      </w:r>
    </w:p>
    <w:p w14:paraId="7A3C3FB4" w14:textId="75DEBC0B" w:rsidR="00393A36" w:rsidRDefault="00393A36" w:rsidP="00393A36">
      <w:pPr>
        <w:ind w:firstLineChars="200" w:firstLine="480"/>
      </w:pPr>
      <w:r>
        <w:rPr>
          <w:rFonts w:hint="eastAsia"/>
        </w:rPr>
        <w:t>有关历史回顾和前人工作的综述分析，以及理论分析等，可以单独成章，用足够的文字叙述。博士</w:t>
      </w:r>
      <w:r w:rsidR="00083796">
        <w:rPr>
          <w:rFonts w:hint="eastAsia"/>
        </w:rPr>
        <w:t>学位论文</w:t>
      </w:r>
      <w:r>
        <w:rPr>
          <w:rFonts w:hint="eastAsia"/>
        </w:rPr>
        <w:t>绪论</w:t>
      </w:r>
      <w:r w:rsidR="00CE4D56">
        <w:rPr>
          <w:rFonts w:hint="eastAsia"/>
        </w:rPr>
        <w:t>一般不少于</w:t>
      </w:r>
      <w:r w:rsidR="00CE4D56">
        <w:rPr>
          <w:rFonts w:hint="eastAsia"/>
        </w:rPr>
        <w:t>0.8</w:t>
      </w:r>
      <w:r w:rsidR="00CE4D56">
        <w:rPr>
          <w:rFonts w:hint="eastAsia"/>
        </w:rPr>
        <w:t>万字，硕士学位论文绪论一般不少于</w:t>
      </w:r>
      <w:r w:rsidR="00CE4D56">
        <w:rPr>
          <w:rFonts w:hint="eastAsia"/>
        </w:rPr>
        <w:t>0.5</w:t>
      </w:r>
      <w:r w:rsidR="00CE4D56">
        <w:rPr>
          <w:rFonts w:hint="eastAsia"/>
        </w:rPr>
        <w:t>万字。</w:t>
      </w:r>
    </w:p>
    <w:p w14:paraId="6BAF4BF0" w14:textId="77777777" w:rsidR="00CF4CDD" w:rsidRDefault="00CF4CDD" w:rsidP="00CF4CDD"/>
    <w:p w14:paraId="2410CB4B" w14:textId="5161965C" w:rsidR="009326CF" w:rsidRPr="009326CF" w:rsidRDefault="009326CF" w:rsidP="009326CF">
      <w:pPr>
        <w:ind w:firstLineChars="200" w:firstLine="480"/>
        <w:rPr>
          <w:i/>
        </w:rPr>
      </w:pPr>
      <w:r w:rsidRPr="009326CF">
        <w:rPr>
          <w:rFonts w:hint="eastAsia"/>
          <w:i/>
        </w:rPr>
        <w:t>嗯，你的论文从这里开始。</w:t>
      </w:r>
    </w:p>
    <w:p w14:paraId="396DB2DD" w14:textId="77777777" w:rsidR="009326CF" w:rsidRDefault="009326CF" w:rsidP="00CF4CDD"/>
    <w:p w14:paraId="4073A319" w14:textId="77777777" w:rsidR="009326CF" w:rsidRPr="00CF4CDD" w:rsidRDefault="009326CF" w:rsidP="00CF4CDD"/>
    <w:p w14:paraId="1254D8DB" w14:textId="592DA10B" w:rsidR="008C171A" w:rsidRPr="00B207E0" w:rsidRDefault="008C171A" w:rsidP="008C171A">
      <w:pPr>
        <w:pStyle w:val="phdchapter"/>
        <w:spacing w:before="163" w:after="163"/>
        <w:rPr>
          <w:rFonts w:ascii="Times New Roman" w:hAnsi="Times New Roman" w:cs="Times New Roman"/>
        </w:rPr>
      </w:pPr>
      <w:bookmarkStart w:id="202" w:name="_Toc85060915"/>
      <w:r>
        <w:rPr>
          <w:rFonts w:ascii="Times New Roman" w:hAnsi="Times New Roman" w:cs="Times New Roman" w:hint="eastAsia"/>
        </w:rPr>
        <w:lastRenderedPageBreak/>
        <w:t>正文第一章</w:t>
      </w:r>
      <w:bookmarkEnd w:id="202"/>
    </w:p>
    <w:p w14:paraId="12C36A4F" w14:textId="4527243B" w:rsidR="00E42385" w:rsidRDefault="00CE4D56" w:rsidP="00CE4D56">
      <w:pPr>
        <w:ind w:firstLineChars="200" w:firstLine="480"/>
        <w:rPr>
          <w:rFonts w:cs="Times New Roman"/>
        </w:rPr>
      </w:pPr>
      <w:r>
        <w:rPr>
          <w:rFonts w:cs="Times New Roman" w:hint="eastAsia"/>
        </w:rPr>
        <w:t>博士学位论文一般为</w:t>
      </w:r>
      <w:r>
        <w:rPr>
          <w:rFonts w:cs="Times New Roman" w:hint="eastAsia"/>
        </w:rPr>
        <w:t>6~10</w:t>
      </w:r>
      <w:r>
        <w:rPr>
          <w:rFonts w:cs="Times New Roman" w:hint="eastAsia"/>
        </w:rPr>
        <w:t>万字，硕士学位论文一般为</w:t>
      </w:r>
      <w:r>
        <w:rPr>
          <w:rFonts w:cs="Times New Roman" w:hint="eastAsia"/>
        </w:rPr>
        <w:t>3~5</w:t>
      </w:r>
      <w:r>
        <w:rPr>
          <w:rFonts w:cs="Times New Roman" w:hint="eastAsia"/>
        </w:rPr>
        <w:t>万字。</w:t>
      </w:r>
    </w:p>
    <w:p w14:paraId="6DD21982" w14:textId="77777777" w:rsidR="00E42385" w:rsidRDefault="00E42385" w:rsidP="00E42385">
      <w:pPr>
        <w:rPr>
          <w:rFonts w:cs="Times New Roman"/>
        </w:rPr>
      </w:pPr>
    </w:p>
    <w:p w14:paraId="3353BE8F" w14:textId="465062B8" w:rsidR="009326CF" w:rsidRPr="009326CF" w:rsidRDefault="009326CF" w:rsidP="009326CF">
      <w:pPr>
        <w:ind w:firstLineChars="200" w:firstLine="480"/>
        <w:rPr>
          <w:rFonts w:cs="Times New Roman"/>
          <w:i/>
        </w:rPr>
      </w:pPr>
      <w:r w:rsidRPr="009326CF">
        <w:rPr>
          <w:rFonts w:cs="Times New Roman" w:hint="eastAsia"/>
          <w:i/>
        </w:rPr>
        <w:t>嗯，开始写正文了。</w:t>
      </w:r>
    </w:p>
    <w:p w14:paraId="27D215B9" w14:textId="77777777" w:rsidR="009326CF" w:rsidRDefault="009326CF" w:rsidP="00E42385">
      <w:pPr>
        <w:rPr>
          <w:rFonts w:cs="Times New Roman"/>
        </w:rPr>
      </w:pPr>
    </w:p>
    <w:p w14:paraId="41982CEE" w14:textId="77777777" w:rsidR="009326CF" w:rsidRDefault="009326CF" w:rsidP="00E42385">
      <w:pPr>
        <w:rPr>
          <w:rFonts w:cs="Times New Roman"/>
        </w:rPr>
      </w:pPr>
    </w:p>
    <w:p w14:paraId="6920F93E" w14:textId="526B55EB" w:rsidR="008C171A" w:rsidRPr="00B207E0" w:rsidRDefault="008C171A" w:rsidP="008C171A">
      <w:pPr>
        <w:pStyle w:val="phdchapter"/>
        <w:spacing w:before="163" w:after="163"/>
        <w:rPr>
          <w:rFonts w:ascii="Times New Roman" w:hAnsi="Times New Roman" w:cs="Times New Roman"/>
        </w:rPr>
      </w:pPr>
      <w:bookmarkStart w:id="203" w:name="_Toc85060916"/>
      <w:r>
        <w:rPr>
          <w:rFonts w:ascii="Times New Roman" w:hAnsi="Times New Roman" w:cs="Times New Roman" w:hint="eastAsia"/>
        </w:rPr>
        <w:lastRenderedPageBreak/>
        <w:t>正文第二章</w:t>
      </w:r>
      <w:bookmarkEnd w:id="203"/>
    </w:p>
    <w:p w14:paraId="1CF86D6D" w14:textId="1C8BCC51" w:rsidR="00232509" w:rsidRDefault="00232509" w:rsidP="00232509">
      <w:pPr>
        <w:ind w:firstLineChars="200" w:firstLine="480"/>
        <w:rPr>
          <w:rFonts w:cs="Times New Roman"/>
          <w:noProof/>
        </w:rPr>
      </w:pPr>
      <w:r>
        <w:rPr>
          <w:rFonts w:cs="Times New Roman" w:hint="eastAsia"/>
          <w:noProof/>
        </w:rPr>
        <w:t>以下进行插图示例：</w:t>
      </w:r>
    </w:p>
    <w:p w14:paraId="5B2E10C2" w14:textId="77777777" w:rsidR="00232509" w:rsidRDefault="00232509" w:rsidP="00232509">
      <w:pPr>
        <w:keepNext/>
        <w:jc w:val="center"/>
      </w:pPr>
      <w:r>
        <w:rPr>
          <w:rFonts w:cs="Times New Roman"/>
          <w:noProof/>
        </w:rPr>
        <w:drawing>
          <wp:inline distT="0" distB="0" distL="0" distR="0" wp14:anchorId="1F684570" wp14:editId="4D046718">
            <wp:extent cx="2261870" cy="239014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1870" cy="2390140"/>
                    </a:xfrm>
                    <a:prstGeom prst="rect">
                      <a:avLst/>
                    </a:prstGeom>
                    <a:noFill/>
                  </pic:spPr>
                </pic:pic>
              </a:graphicData>
            </a:graphic>
          </wp:inline>
        </w:drawing>
      </w:r>
    </w:p>
    <w:p w14:paraId="0F025C65" w14:textId="3952FCCA" w:rsidR="001766D3" w:rsidRPr="00792D07" w:rsidRDefault="00232509" w:rsidP="00E5780A">
      <w:pPr>
        <w:pStyle w:val="phdnotePic"/>
      </w:pPr>
      <w:bookmarkStart w:id="204" w:name="_Toc501222409"/>
      <w:bookmarkStart w:id="205" w:name="_Toc85060973"/>
      <w:r w:rsidRPr="00792D07">
        <w:rPr>
          <w:rFonts w:hint="eastAsia"/>
        </w:rPr>
        <w:t>插图示例。</w:t>
      </w:r>
      <w:r w:rsidRPr="00792D07">
        <w:t xml:space="preserve">Album cover </w:t>
      </w:r>
      <w:r w:rsidR="00AE1188" w:rsidRPr="00792D07">
        <w:t>of</w:t>
      </w:r>
      <w:r w:rsidRPr="00792D07">
        <w:t xml:space="preserve"> True by Avic</w:t>
      </w:r>
      <w:r w:rsidR="00AE1188" w:rsidRPr="00792D07">
        <w:t>i</w:t>
      </w:r>
      <w:r w:rsidRPr="00792D07">
        <w:t>i.</w:t>
      </w:r>
      <w:bookmarkEnd w:id="204"/>
      <w:bookmarkEnd w:id="205"/>
    </w:p>
    <w:p w14:paraId="4687F724" w14:textId="204CB2A2" w:rsidR="008C171A" w:rsidRPr="009326CF" w:rsidRDefault="009326CF" w:rsidP="005E46DE">
      <w:pPr>
        <w:ind w:firstLineChars="200" w:firstLine="480"/>
        <w:rPr>
          <w:rFonts w:cs="Times New Roman"/>
          <w:i/>
        </w:rPr>
      </w:pPr>
      <w:r w:rsidRPr="009326CF">
        <w:rPr>
          <w:rFonts w:cs="Times New Roman" w:hint="eastAsia"/>
          <w:i/>
        </w:rPr>
        <w:t>嗯，</w:t>
      </w:r>
      <w:r w:rsidR="005E46DE" w:rsidRPr="009326CF">
        <w:rPr>
          <w:rFonts w:cs="Times New Roman" w:hint="eastAsia"/>
          <w:i/>
        </w:rPr>
        <w:t>就这样写下去吧。</w:t>
      </w:r>
    </w:p>
    <w:p w14:paraId="6E261BF5" w14:textId="77777777" w:rsidR="00B756E8" w:rsidRDefault="00B756E8" w:rsidP="00E42385">
      <w:pPr>
        <w:rPr>
          <w:rFonts w:cs="Times New Roman"/>
        </w:rPr>
      </w:pPr>
    </w:p>
    <w:p w14:paraId="46993A5C" w14:textId="77777777" w:rsidR="009326CF" w:rsidRPr="00823984" w:rsidRDefault="009326CF" w:rsidP="00E42385">
      <w:pPr>
        <w:rPr>
          <w:rFonts w:cs="Times New Roman"/>
        </w:rPr>
      </w:pPr>
    </w:p>
    <w:p w14:paraId="0E420E3F" w14:textId="3C9AD60E" w:rsidR="00E42385" w:rsidRDefault="00447823">
      <w:pPr>
        <w:pStyle w:val="phdchapter"/>
        <w:spacing w:before="163" w:after="163"/>
        <w:pPrChange w:id="206" w:author="Li Jinjie" w:date="2023-05-06T17:34:00Z">
          <w:pPr/>
        </w:pPrChange>
      </w:pPr>
      <w:ins w:id="207" w:author="Li Jinjie" w:date="2023-05-06T17:34:00Z">
        <w:r>
          <w:rPr>
            <w:rFonts w:hint="eastAsia"/>
          </w:rPr>
          <w:lastRenderedPageBreak/>
          <w:t>问题反馈</w:t>
        </w:r>
      </w:ins>
    </w:p>
    <w:p w14:paraId="4AC4A25A" w14:textId="2C87F0CB" w:rsidR="00E42385" w:rsidRDefault="00447823">
      <w:pPr>
        <w:pStyle w:val="a3"/>
        <w:numPr>
          <w:ilvl w:val="0"/>
          <w:numId w:val="28"/>
        </w:numPr>
        <w:ind w:firstLineChars="0"/>
        <w:rPr>
          <w:ins w:id="208" w:author="Li Jinjie" w:date="2023-05-06T17:34:00Z"/>
        </w:rPr>
        <w:pPrChange w:id="209" w:author="Li Jinjie" w:date="2023-05-06T17:42:00Z">
          <w:pPr/>
        </w:pPrChange>
      </w:pPr>
      <w:ins w:id="210" w:author="Li Jinjie" w:date="2023-05-06T17:34:00Z">
        <w:r>
          <w:rPr>
            <w:rFonts w:hint="eastAsia"/>
          </w:rPr>
          <w:t>修复</w:t>
        </w:r>
      </w:ins>
      <w:ins w:id="211" w:author="Li Jinjie" w:date="2023-05-06T17:43:00Z">
        <w:r w:rsidR="00261582">
          <w:rPr>
            <w:rFonts w:hint="eastAsia"/>
          </w:rPr>
          <w:t>全部页面的</w:t>
        </w:r>
      </w:ins>
      <w:ins w:id="212" w:author="Li Jinjie" w:date="2023-05-06T17:34:00Z">
        <w:r>
          <w:rPr>
            <w:rFonts w:hint="eastAsia"/>
          </w:rPr>
          <w:t>页边距为</w:t>
        </w:r>
        <w:r>
          <w:rPr>
            <w:rFonts w:hint="eastAsia"/>
          </w:rPr>
          <w:t>2</w:t>
        </w:r>
        <w:r>
          <w:t>5</w:t>
        </w:r>
      </w:ins>
      <w:ins w:id="213" w:author="Li Jinjie" w:date="2023-05-06T17:35:00Z">
        <w:r>
          <w:t>mm</w:t>
        </w:r>
      </w:ins>
      <w:ins w:id="214" w:author="Li Jinjie" w:date="2023-05-06T17:34:00Z">
        <w:r>
          <w:rPr>
            <w:rFonts w:hint="eastAsia"/>
          </w:rPr>
          <w:t>/</w:t>
        </w:r>
        <w:r>
          <w:t>25</w:t>
        </w:r>
      </w:ins>
      <w:ins w:id="215" w:author="Li Jinjie" w:date="2023-05-06T17:35:00Z">
        <w:r>
          <w:t>mm</w:t>
        </w:r>
      </w:ins>
      <w:ins w:id="216" w:author="Li Jinjie" w:date="2023-05-06T17:34:00Z">
        <w:r>
          <w:rPr>
            <w:rFonts w:hint="eastAsia"/>
          </w:rPr>
          <w:t>/</w:t>
        </w:r>
        <w:r>
          <w:t>25</w:t>
        </w:r>
      </w:ins>
      <w:ins w:id="217" w:author="Li Jinjie" w:date="2023-05-06T17:35:00Z">
        <w:r>
          <w:t>mm</w:t>
        </w:r>
      </w:ins>
      <w:ins w:id="218" w:author="Li Jinjie" w:date="2023-05-06T17:34:00Z">
        <w:r>
          <w:rPr>
            <w:rFonts w:hint="eastAsia"/>
          </w:rPr>
          <w:t>/</w:t>
        </w:r>
        <w:r>
          <w:t>25</w:t>
        </w:r>
      </w:ins>
      <w:ins w:id="219" w:author="Li Jinjie" w:date="2023-05-06T17:35:00Z">
        <w:r>
          <w:t>mm</w:t>
        </w:r>
      </w:ins>
    </w:p>
    <w:p w14:paraId="11696ED9" w14:textId="77777777" w:rsidR="001972D5" w:rsidRDefault="001972D5" w:rsidP="00447823">
      <w:pPr>
        <w:rPr>
          <w:ins w:id="220" w:author="Li Jinjie" w:date="2023-05-06T17:34:00Z"/>
        </w:rPr>
      </w:pPr>
    </w:p>
    <w:p w14:paraId="47A1312E" w14:textId="310CC56E" w:rsidR="00447823" w:rsidRDefault="00447823">
      <w:pPr>
        <w:pStyle w:val="a3"/>
        <w:numPr>
          <w:ilvl w:val="0"/>
          <w:numId w:val="28"/>
        </w:numPr>
        <w:ind w:firstLineChars="0"/>
        <w:rPr>
          <w:ins w:id="221" w:author="Li Jinjie" w:date="2023-05-06T17:34:00Z"/>
        </w:rPr>
        <w:pPrChange w:id="222" w:author="Li Jinjie" w:date="2023-05-06T17:44:00Z">
          <w:pPr/>
        </w:pPrChange>
      </w:pPr>
      <w:ins w:id="223" w:author="Li Jinjie" w:date="2023-05-06T17:34:00Z">
        <w:r>
          <w:rPr>
            <w:rFonts w:hint="eastAsia"/>
          </w:rPr>
          <w:t>当在文中使用交叉引用插入对图或表的引用时，如</w:t>
        </w:r>
        <w:r>
          <w:fldChar w:fldCharType="begin"/>
        </w:r>
        <w:r>
          <w:instrText xml:space="preserve"> </w:instrText>
        </w:r>
        <w:r>
          <w:rPr>
            <w:rFonts w:hint="eastAsia"/>
          </w:rPr>
          <w:instrText>REF _Ref134286101 \r \h</w:instrText>
        </w:r>
        <w:r>
          <w:instrText xml:space="preserve"> </w:instrText>
        </w:r>
      </w:ins>
      <w:ins w:id="224" w:author="Li Jinjie" w:date="2023-05-06T17:34:00Z">
        <w:r>
          <w:fldChar w:fldCharType="separate"/>
        </w:r>
      </w:ins>
      <w:ins w:id="225" w:author="chooyy" w:date="2025-03-25T15:28:00Z" w16du:dateUtc="2025-03-25T07:28:00Z">
        <w:r w:rsidR="009B127A">
          <w:rPr>
            <w:rFonts w:hint="eastAsia"/>
          </w:rPr>
          <w:t>表</w:t>
        </w:r>
        <w:r w:rsidR="009B127A">
          <w:rPr>
            <w:rFonts w:hint="eastAsia"/>
          </w:rPr>
          <w:t xml:space="preserve"> 3  </w:t>
        </w:r>
      </w:ins>
      <w:ins w:id="226" w:author="Li Jinjie" w:date="2023-05-06T18:04:00Z">
        <w:del w:id="227" w:author="chooyy" w:date="2025-03-25T15:28:00Z" w16du:dateUtc="2025-03-25T07:28:00Z">
          <w:r w:rsidR="0040222C" w:rsidDel="009B127A">
            <w:rPr>
              <w:rFonts w:hint="eastAsia"/>
            </w:rPr>
            <w:delText>表</w:delText>
          </w:r>
          <w:r w:rsidR="0040222C" w:rsidDel="009B127A">
            <w:rPr>
              <w:rFonts w:hint="eastAsia"/>
            </w:rPr>
            <w:delText xml:space="preserve"> 3  </w:delText>
          </w:r>
        </w:del>
      </w:ins>
      <w:ins w:id="228" w:author="Li Jinjie" w:date="2023-05-06T17:34:00Z">
        <w:r>
          <w:fldChar w:fldCharType="end"/>
        </w:r>
        <w:r>
          <w:rPr>
            <w:rFonts w:hint="eastAsia"/>
          </w:rPr>
          <w:t>，阿拉伯数字之后的空格无法消除（暂未找到解决方案）。这里建议可以采用题注的方式对图表进行标号，举例如下：</w:t>
        </w:r>
      </w:ins>
    </w:p>
    <w:p w14:paraId="0DE89BE3" w14:textId="10568FBF" w:rsidR="00447823" w:rsidRDefault="00447823" w:rsidP="00447823">
      <w:pPr>
        <w:pStyle w:val="phdnoteTable"/>
        <w:numPr>
          <w:ilvl w:val="0"/>
          <w:numId w:val="0"/>
        </w:numPr>
        <w:spacing w:before="163"/>
        <w:rPr>
          <w:ins w:id="229" w:author="Li Jinjie" w:date="2023-05-06T17:34:00Z"/>
        </w:rPr>
      </w:pPr>
      <w:bookmarkStart w:id="230" w:name="_Ref134286403"/>
      <w:bookmarkStart w:id="231" w:name="_Ref134286400"/>
      <w:ins w:id="232" w:author="Li Jinjie" w:date="2023-05-06T17:34:00Z">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ns w:id="233" w:author="chooyy" w:date="2025-03-25T15:28:00Z" w16du:dateUtc="2025-03-25T07:28:00Z">
        <w:r w:rsidR="009B127A">
          <w:rPr>
            <w:noProof/>
          </w:rPr>
          <w:t>1</w:t>
        </w:r>
      </w:ins>
      <w:ins w:id="234" w:author="Li Jinjie" w:date="2023-05-06T17:34:00Z">
        <w:r>
          <w:fldChar w:fldCharType="end"/>
        </w:r>
        <w:bookmarkEnd w:id="230"/>
        <w:r>
          <w:t xml:space="preserve">  </w:t>
        </w:r>
        <w:r>
          <w:rPr>
            <w:rFonts w:hint="eastAsia"/>
          </w:rPr>
          <w:t>题注测试用表格</w:t>
        </w:r>
        <w:bookmarkEnd w:id="231"/>
      </w:ins>
    </w:p>
    <w:tbl>
      <w:tblPr>
        <w:tblStyle w:val="11"/>
        <w:tblW w:w="0" w:type="auto"/>
        <w:tblLook w:val="04A0" w:firstRow="1" w:lastRow="0" w:firstColumn="1" w:lastColumn="0" w:noHBand="0" w:noVBand="1"/>
      </w:tblPr>
      <w:tblGrid>
        <w:gridCol w:w="1560"/>
        <w:gridCol w:w="5243"/>
        <w:gridCol w:w="2267"/>
      </w:tblGrid>
      <w:tr w:rsidR="00447823" w:rsidRPr="008C193A" w14:paraId="206B5E41" w14:textId="77777777" w:rsidTr="008C193A">
        <w:trPr>
          <w:ins w:id="235" w:author="Li Jinjie" w:date="2023-05-06T17:34:00Z"/>
        </w:trPr>
        <w:tc>
          <w:tcPr>
            <w:tcW w:w="1560" w:type="dxa"/>
            <w:tcBorders>
              <w:bottom w:val="single" w:sz="6" w:space="0" w:color="auto"/>
            </w:tcBorders>
          </w:tcPr>
          <w:p w14:paraId="2FB115B4" w14:textId="77777777" w:rsidR="00447823" w:rsidRPr="008C193A" w:rsidRDefault="00447823" w:rsidP="008C193A">
            <w:pPr>
              <w:pStyle w:val="phd"/>
              <w:ind w:firstLineChars="0" w:firstLine="0"/>
              <w:rPr>
                <w:ins w:id="236" w:author="Li Jinjie" w:date="2023-05-06T17:34:00Z"/>
                <w:b/>
                <w:bCs/>
                <w:sz w:val="21"/>
                <w:szCs w:val="21"/>
              </w:rPr>
            </w:pPr>
            <w:ins w:id="237" w:author="Li Jinjie" w:date="2023-05-06T17:34:00Z">
              <w:r w:rsidRPr="008C193A">
                <w:rPr>
                  <w:rFonts w:hint="eastAsia"/>
                  <w:b/>
                  <w:bCs/>
                  <w:sz w:val="21"/>
                  <w:szCs w:val="21"/>
                </w:rPr>
                <w:t>涉及内容</w:t>
              </w:r>
            </w:ins>
          </w:p>
        </w:tc>
        <w:tc>
          <w:tcPr>
            <w:tcW w:w="5244" w:type="dxa"/>
            <w:tcBorders>
              <w:bottom w:val="single" w:sz="6" w:space="0" w:color="auto"/>
            </w:tcBorders>
          </w:tcPr>
          <w:p w14:paraId="379A63BF" w14:textId="77777777" w:rsidR="00447823" w:rsidRPr="008C193A" w:rsidRDefault="00447823" w:rsidP="008C193A">
            <w:pPr>
              <w:pStyle w:val="phd"/>
              <w:ind w:firstLineChars="0" w:firstLine="0"/>
              <w:rPr>
                <w:ins w:id="238" w:author="Li Jinjie" w:date="2023-05-06T17:34:00Z"/>
                <w:b/>
                <w:bCs/>
                <w:sz w:val="21"/>
                <w:szCs w:val="21"/>
              </w:rPr>
            </w:pPr>
            <w:ins w:id="239" w:author="Li Jinjie" w:date="2023-05-06T17:34:00Z">
              <w:r w:rsidRPr="008C193A">
                <w:rPr>
                  <w:rFonts w:hint="eastAsia"/>
                  <w:b/>
                  <w:bCs/>
                  <w:sz w:val="21"/>
                  <w:szCs w:val="21"/>
                </w:rPr>
                <w:t>格式要求</w:t>
              </w:r>
            </w:ins>
          </w:p>
        </w:tc>
        <w:tc>
          <w:tcPr>
            <w:tcW w:w="2267" w:type="dxa"/>
            <w:tcBorders>
              <w:bottom w:val="single" w:sz="6" w:space="0" w:color="auto"/>
            </w:tcBorders>
          </w:tcPr>
          <w:p w14:paraId="38F1698F" w14:textId="77777777" w:rsidR="00447823" w:rsidRPr="008C193A" w:rsidRDefault="00447823" w:rsidP="008C193A">
            <w:pPr>
              <w:pStyle w:val="phd"/>
              <w:ind w:firstLineChars="0" w:firstLine="0"/>
              <w:rPr>
                <w:ins w:id="240" w:author="Li Jinjie" w:date="2023-05-06T17:34:00Z"/>
                <w:b/>
                <w:bCs/>
                <w:sz w:val="21"/>
                <w:szCs w:val="21"/>
              </w:rPr>
            </w:pPr>
            <w:ins w:id="241" w:author="Li Jinjie" w:date="2023-05-06T17:34:00Z">
              <w:r w:rsidRPr="008C193A">
                <w:rPr>
                  <w:rFonts w:hint="eastAsia"/>
                  <w:b/>
                  <w:bCs/>
                  <w:sz w:val="21"/>
                  <w:szCs w:val="21"/>
                </w:rPr>
                <w:t>本模板实现说明</w:t>
              </w:r>
            </w:ins>
          </w:p>
        </w:tc>
      </w:tr>
      <w:tr w:rsidR="00447823" w:rsidRPr="008C193A" w14:paraId="392A3007" w14:textId="77777777" w:rsidTr="008C193A">
        <w:trPr>
          <w:ins w:id="242" w:author="Li Jinjie" w:date="2023-05-06T17:34:00Z"/>
        </w:trPr>
        <w:tc>
          <w:tcPr>
            <w:tcW w:w="1560" w:type="dxa"/>
            <w:tcBorders>
              <w:top w:val="single" w:sz="6" w:space="0" w:color="auto"/>
            </w:tcBorders>
          </w:tcPr>
          <w:p w14:paraId="520BAC25" w14:textId="77777777" w:rsidR="00447823" w:rsidRPr="008C193A" w:rsidRDefault="00447823" w:rsidP="008C193A">
            <w:pPr>
              <w:pStyle w:val="phd"/>
              <w:ind w:firstLineChars="0" w:firstLine="0"/>
              <w:rPr>
                <w:ins w:id="243" w:author="Li Jinjie" w:date="2023-05-06T17:34:00Z"/>
                <w:b/>
                <w:bCs/>
                <w:sz w:val="21"/>
                <w:szCs w:val="21"/>
              </w:rPr>
            </w:pPr>
          </w:p>
        </w:tc>
        <w:tc>
          <w:tcPr>
            <w:tcW w:w="5244" w:type="dxa"/>
            <w:tcBorders>
              <w:top w:val="single" w:sz="6" w:space="0" w:color="auto"/>
            </w:tcBorders>
          </w:tcPr>
          <w:p w14:paraId="24D7DAB0" w14:textId="77777777" w:rsidR="00447823" w:rsidRPr="008C193A" w:rsidRDefault="00447823" w:rsidP="008C193A">
            <w:pPr>
              <w:pStyle w:val="phd"/>
              <w:ind w:firstLineChars="0" w:firstLine="0"/>
              <w:rPr>
                <w:ins w:id="244" w:author="Li Jinjie" w:date="2023-05-06T17:34:00Z"/>
                <w:b/>
                <w:bCs/>
                <w:sz w:val="21"/>
                <w:szCs w:val="21"/>
              </w:rPr>
            </w:pPr>
          </w:p>
        </w:tc>
        <w:tc>
          <w:tcPr>
            <w:tcW w:w="2267" w:type="dxa"/>
            <w:tcBorders>
              <w:top w:val="single" w:sz="6" w:space="0" w:color="auto"/>
            </w:tcBorders>
          </w:tcPr>
          <w:p w14:paraId="07ED6436" w14:textId="77777777" w:rsidR="00447823" w:rsidRPr="008C193A" w:rsidRDefault="00447823" w:rsidP="008C193A">
            <w:pPr>
              <w:pStyle w:val="phd"/>
              <w:ind w:firstLineChars="0" w:firstLine="0"/>
              <w:rPr>
                <w:ins w:id="245" w:author="Li Jinjie" w:date="2023-05-06T17:34:00Z"/>
                <w:b/>
                <w:bCs/>
                <w:sz w:val="21"/>
                <w:szCs w:val="21"/>
              </w:rPr>
            </w:pPr>
          </w:p>
        </w:tc>
      </w:tr>
      <w:tr w:rsidR="00447823" w:rsidRPr="008C193A" w14:paraId="47387AAF" w14:textId="77777777" w:rsidTr="008C193A">
        <w:trPr>
          <w:ins w:id="246" w:author="Li Jinjie" w:date="2023-05-06T17:34:00Z"/>
        </w:trPr>
        <w:tc>
          <w:tcPr>
            <w:tcW w:w="1560" w:type="dxa"/>
          </w:tcPr>
          <w:p w14:paraId="2281502A" w14:textId="77777777" w:rsidR="00447823" w:rsidRPr="008C193A" w:rsidRDefault="00447823" w:rsidP="008C193A">
            <w:pPr>
              <w:pStyle w:val="phd"/>
              <w:ind w:firstLineChars="0" w:firstLine="0"/>
              <w:rPr>
                <w:ins w:id="247" w:author="Li Jinjie" w:date="2023-05-06T17:34:00Z"/>
                <w:b/>
                <w:bCs/>
                <w:sz w:val="21"/>
                <w:szCs w:val="21"/>
              </w:rPr>
            </w:pPr>
          </w:p>
        </w:tc>
        <w:tc>
          <w:tcPr>
            <w:tcW w:w="5244" w:type="dxa"/>
          </w:tcPr>
          <w:p w14:paraId="55ED2A02" w14:textId="77777777" w:rsidR="00447823" w:rsidRPr="008C193A" w:rsidRDefault="00447823" w:rsidP="008C193A">
            <w:pPr>
              <w:pStyle w:val="phd"/>
              <w:ind w:firstLineChars="0" w:firstLine="0"/>
              <w:rPr>
                <w:ins w:id="248" w:author="Li Jinjie" w:date="2023-05-06T17:34:00Z"/>
                <w:b/>
                <w:bCs/>
                <w:sz w:val="21"/>
                <w:szCs w:val="21"/>
              </w:rPr>
            </w:pPr>
          </w:p>
        </w:tc>
        <w:tc>
          <w:tcPr>
            <w:tcW w:w="2267" w:type="dxa"/>
          </w:tcPr>
          <w:p w14:paraId="067164E6" w14:textId="77777777" w:rsidR="00447823" w:rsidRPr="008C193A" w:rsidRDefault="00447823" w:rsidP="008C193A">
            <w:pPr>
              <w:pStyle w:val="phd"/>
              <w:ind w:firstLineChars="0" w:firstLine="0"/>
              <w:rPr>
                <w:ins w:id="249" w:author="Li Jinjie" w:date="2023-05-06T17:34:00Z"/>
                <w:b/>
                <w:bCs/>
                <w:sz w:val="21"/>
                <w:szCs w:val="21"/>
              </w:rPr>
            </w:pPr>
          </w:p>
        </w:tc>
      </w:tr>
    </w:tbl>
    <w:p w14:paraId="69FD347F" w14:textId="21A22561" w:rsidR="00447823" w:rsidRPr="00B756E8" w:rsidRDefault="00447823" w:rsidP="00447823">
      <w:pPr>
        <w:rPr>
          <w:ins w:id="250" w:author="Li Jinjie" w:date="2023-05-06T17:34:00Z"/>
        </w:rPr>
      </w:pPr>
      <w:ins w:id="251" w:author="Li Jinjie" w:date="2023-05-06T17:34:00Z">
        <w:r>
          <w:rPr>
            <w:rFonts w:hint="eastAsia"/>
          </w:rPr>
          <w:t>文中引用</w:t>
        </w:r>
        <w:r>
          <w:fldChar w:fldCharType="begin"/>
        </w:r>
        <w:r>
          <w:instrText xml:space="preserve"> REF _Ref134286403 \h </w:instrText>
        </w:r>
      </w:ins>
      <w:ins w:id="252" w:author="Li Jinjie" w:date="2023-05-06T17:34:00Z">
        <w:r>
          <w:fldChar w:fldCharType="separate"/>
        </w:r>
      </w:ins>
      <w:ins w:id="253" w:author="chooyy" w:date="2025-03-25T15:28:00Z" w16du:dateUtc="2025-03-25T07:28:00Z">
        <w:r w:rsidR="009B127A">
          <w:rPr>
            <w:rFonts w:hint="eastAsia"/>
          </w:rPr>
          <w:t>表</w:t>
        </w:r>
        <w:r w:rsidR="009B127A">
          <w:rPr>
            <w:rFonts w:hint="eastAsia"/>
          </w:rPr>
          <w:t xml:space="preserve"> </w:t>
        </w:r>
        <w:r w:rsidR="009B127A">
          <w:rPr>
            <w:noProof/>
          </w:rPr>
          <w:t>1</w:t>
        </w:r>
      </w:ins>
      <w:ins w:id="254" w:author="Li Jinjie" w:date="2023-05-06T18:04:00Z">
        <w:del w:id="255" w:author="chooyy" w:date="2025-03-25T15:28:00Z" w16du:dateUtc="2025-03-25T07:28:00Z">
          <w:r w:rsidR="0040222C" w:rsidDel="009B127A">
            <w:rPr>
              <w:rFonts w:hint="eastAsia"/>
            </w:rPr>
            <w:delText>表</w:delText>
          </w:r>
          <w:r w:rsidR="0040222C" w:rsidDel="009B127A">
            <w:rPr>
              <w:rFonts w:hint="eastAsia"/>
            </w:rPr>
            <w:delText xml:space="preserve"> </w:delText>
          </w:r>
          <w:r w:rsidR="0040222C" w:rsidDel="009B127A">
            <w:rPr>
              <w:noProof/>
            </w:rPr>
            <w:delText>1</w:delText>
          </w:r>
        </w:del>
      </w:ins>
      <w:ins w:id="256" w:author="Li Jinjie" w:date="2023-05-06T17:34:00Z">
        <w:r>
          <w:fldChar w:fldCharType="end"/>
        </w:r>
        <w:r>
          <w:rPr>
            <w:rFonts w:hint="eastAsia"/>
          </w:rPr>
          <w:t>，可见阿拉伯数字之后没有空格。</w:t>
        </w:r>
      </w:ins>
    </w:p>
    <w:p w14:paraId="783161EF" w14:textId="281E48FC" w:rsidR="00447823" w:rsidRPr="004E500F" w:rsidRDefault="00447823" w:rsidP="00447823">
      <w:pPr>
        <w:rPr>
          <w:ins w:id="257" w:author="Li Jinjie" w:date="2023-05-06T17:35:00Z"/>
        </w:rPr>
      </w:pPr>
    </w:p>
    <w:p w14:paraId="2CE2C131" w14:textId="57F02A54" w:rsidR="00447823" w:rsidRPr="004E500F" w:rsidRDefault="00A365D2">
      <w:pPr>
        <w:pStyle w:val="a3"/>
        <w:numPr>
          <w:ilvl w:val="0"/>
          <w:numId w:val="28"/>
        </w:numPr>
        <w:ind w:firstLineChars="0"/>
        <w:rPr>
          <w:ins w:id="258" w:author="Li Jinjie" w:date="2023-05-06T17:34:00Z"/>
        </w:rPr>
        <w:pPrChange w:id="259" w:author="Li Jinjie" w:date="2023-05-06T17:42:00Z">
          <w:pPr/>
        </w:pPrChange>
      </w:pPr>
      <w:ins w:id="260" w:author="Li Jinjie" w:date="2023-05-06T17:36:00Z">
        <w:r>
          <w:rPr>
            <w:rFonts w:hint="eastAsia"/>
          </w:rPr>
          <w:t>新建表格样式：三线表。上下横线宽度为</w:t>
        </w:r>
        <w:r>
          <w:rPr>
            <w:rFonts w:hint="eastAsia"/>
          </w:rPr>
          <w:t>1</w:t>
        </w:r>
        <w:r>
          <w:t>.75</w:t>
        </w:r>
        <w:r>
          <w:rPr>
            <w:rFonts w:hint="eastAsia"/>
          </w:rPr>
          <w:t>磅，第一行下方横线宽度为</w:t>
        </w:r>
        <w:r>
          <w:rPr>
            <w:rFonts w:hint="eastAsia"/>
          </w:rPr>
          <w:t>0</w:t>
        </w:r>
        <w:r>
          <w:t>.75</w:t>
        </w:r>
        <w:r>
          <w:rPr>
            <w:rFonts w:hint="eastAsia"/>
          </w:rPr>
          <w:t>磅。目前需要应用样式后再用</w:t>
        </w:r>
      </w:ins>
      <w:ins w:id="261" w:author="Li Jinjie" w:date="2023-05-06T17:37:00Z">
        <w:r>
          <w:rPr>
            <w:rFonts w:hint="eastAsia"/>
          </w:rPr>
          <w:t>边框</w:t>
        </w:r>
      </w:ins>
      <w:ins w:id="262" w:author="Li Jinjie" w:date="2023-05-06T17:36:00Z">
        <w:r>
          <w:rPr>
            <w:rFonts w:hint="eastAsia"/>
          </w:rPr>
          <w:t>刷刷</w:t>
        </w:r>
        <w:proofErr w:type="gramStart"/>
        <w:r>
          <w:rPr>
            <w:rFonts w:hint="eastAsia"/>
          </w:rPr>
          <w:t>一下</w:t>
        </w:r>
      </w:ins>
      <w:ins w:id="263" w:author="Li Jinjie" w:date="2023-05-06T17:54:00Z">
        <w:r w:rsidR="001F1037">
          <w:rPr>
            <w:rFonts w:hint="eastAsia"/>
          </w:rPr>
          <w:t>第</w:t>
        </w:r>
        <w:proofErr w:type="gramEnd"/>
        <w:r w:rsidR="001F1037">
          <w:rPr>
            <w:rFonts w:hint="eastAsia"/>
          </w:rPr>
          <w:t>一行下方的横线</w:t>
        </w:r>
      </w:ins>
      <w:ins w:id="264" w:author="Li Jinjie" w:date="2023-05-06T17:36:00Z">
        <w:r>
          <w:rPr>
            <w:rFonts w:hint="eastAsia"/>
          </w:rPr>
          <w:t>。</w:t>
        </w:r>
      </w:ins>
    </w:p>
    <w:p w14:paraId="489E4B44" w14:textId="21D6F7D8" w:rsidR="00A365D2" w:rsidRDefault="00A365D2">
      <w:pPr>
        <w:pStyle w:val="phdnoteTable"/>
        <w:numPr>
          <w:ilvl w:val="0"/>
          <w:numId w:val="0"/>
        </w:numPr>
        <w:spacing w:before="163"/>
        <w:rPr>
          <w:ins w:id="265" w:author="Li Jinjie" w:date="2023-05-06T17:34:00Z"/>
        </w:rPr>
        <w:pPrChange w:id="266" w:author="Li Jinjie" w:date="2023-05-06T17:39:00Z">
          <w:pPr/>
        </w:pPrChange>
      </w:pPr>
      <w:ins w:id="267" w:author="Li Jinjie" w:date="2023-05-06T17:37:00Z">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ins>
      <w:r>
        <w:fldChar w:fldCharType="separate"/>
      </w:r>
      <w:ins w:id="268" w:author="chooyy" w:date="2025-03-25T15:28:00Z" w16du:dateUtc="2025-03-25T07:28:00Z">
        <w:r w:rsidR="009B127A">
          <w:rPr>
            <w:noProof/>
          </w:rPr>
          <w:t>2</w:t>
        </w:r>
      </w:ins>
      <w:ins w:id="269" w:author="Li Jinjie" w:date="2023-05-06T17:37:00Z">
        <w:r>
          <w:fldChar w:fldCharType="end"/>
        </w:r>
      </w:ins>
      <w:ins w:id="270" w:author="Li Jinjie" w:date="2023-05-06T17:43:00Z">
        <w:r w:rsidR="00212824">
          <w:t xml:space="preserve"> </w:t>
        </w:r>
      </w:ins>
      <w:ins w:id="271" w:author="Li Jinjie" w:date="2023-05-06T17:37:00Z">
        <w:r>
          <w:t xml:space="preserve"> </w:t>
        </w:r>
        <w:proofErr w:type="gramStart"/>
        <w:r>
          <w:rPr>
            <w:rFonts w:hint="eastAsia"/>
          </w:rPr>
          <w:t>三线表</w:t>
        </w:r>
        <w:proofErr w:type="gramEnd"/>
        <w:r>
          <w:rPr>
            <w:rFonts w:hint="eastAsia"/>
          </w:rPr>
          <w:t>示例</w:t>
        </w:r>
      </w:ins>
    </w:p>
    <w:tbl>
      <w:tblPr>
        <w:tblStyle w:val="11"/>
        <w:tblW w:w="0" w:type="auto"/>
        <w:jc w:val="center"/>
        <w:tblLook w:val="04A0" w:firstRow="1" w:lastRow="0" w:firstColumn="1" w:lastColumn="0" w:noHBand="0" w:noVBand="1"/>
        <w:tblPrChange w:id="272" w:author="Li Jinjie" w:date="2023-05-06T17:38:00Z">
          <w:tblPr>
            <w:tblStyle w:val="ac"/>
            <w:tblW w:w="0" w:type="auto"/>
            <w:tblLook w:val="04A0" w:firstRow="1" w:lastRow="0" w:firstColumn="1" w:lastColumn="0" w:noHBand="0" w:noVBand="1"/>
          </w:tblPr>
        </w:tblPrChange>
      </w:tblPr>
      <w:tblGrid>
        <w:gridCol w:w="3020"/>
        <w:gridCol w:w="3020"/>
        <w:gridCol w:w="3020"/>
        <w:tblGridChange w:id="273">
          <w:tblGrid>
            <w:gridCol w:w="5"/>
            <w:gridCol w:w="3015"/>
            <w:gridCol w:w="5"/>
            <w:gridCol w:w="3015"/>
            <w:gridCol w:w="5"/>
            <w:gridCol w:w="3015"/>
            <w:gridCol w:w="5"/>
          </w:tblGrid>
        </w:tblGridChange>
      </w:tblGrid>
      <w:tr w:rsidR="00A365D2" w:rsidRPr="00131D3C" w14:paraId="2C569843" w14:textId="77777777" w:rsidTr="00A365D2">
        <w:trPr>
          <w:jc w:val="center"/>
          <w:ins w:id="274" w:author="Li Jinjie" w:date="2023-05-06T17:37:00Z"/>
          <w:trPrChange w:id="275" w:author="Li Jinjie" w:date="2023-05-06T17:38:00Z">
            <w:trPr>
              <w:gridBefore w:val="1"/>
            </w:trPr>
          </w:trPrChange>
        </w:trPr>
        <w:tc>
          <w:tcPr>
            <w:tcW w:w="3020" w:type="dxa"/>
            <w:tcBorders>
              <w:bottom w:val="single" w:sz="6" w:space="0" w:color="auto"/>
            </w:tcBorders>
            <w:vAlign w:val="center"/>
            <w:tcPrChange w:id="276" w:author="Li Jinjie" w:date="2023-05-06T17:38:00Z">
              <w:tcPr>
                <w:tcW w:w="3020" w:type="dxa"/>
                <w:gridSpan w:val="2"/>
              </w:tcPr>
            </w:tcPrChange>
          </w:tcPr>
          <w:p w14:paraId="624C3295" w14:textId="28E012C7" w:rsidR="00A365D2" w:rsidRPr="00131D3C" w:rsidRDefault="00A365D2">
            <w:pPr>
              <w:jc w:val="center"/>
              <w:rPr>
                <w:ins w:id="277" w:author="Li Jinjie" w:date="2023-05-06T17:37:00Z"/>
                <w:b/>
                <w:bCs/>
                <w:sz w:val="21"/>
                <w:szCs w:val="21"/>
                <w:rPrChange w:id="278" w:author="Li Jinjie" w:date="2023-05-06T18:05:00Z">
                  <w:rPr>
                    <w:ins w:id="279" w:author="Li Jinjie" w:date="2023-05-06T17:37:00Z"/>
                  </w:rPr>
                </w:rPrChange>
              </w:rPr>
              <w:pPrChange w:id="280" w:author="Li Jinjie" w:date="2023-05-06T17:38:00Z">
                <w:pPr/>
              </w:pPrChange>
            </w:pPr>
            <w:ins w:id="281" w:author="Li Jinjie" w:date="2023-05-06T17:37:00Z">
              <w:r w:rsidRPr="00131D3C">
                <w:rPr>
                  <w:rFonts w:hint="eastAsia"/>
                  <w:b/>
                  <w:bCs/>
                  <w:sz w:val="21"/>
                  <w:szCs w:val="21"/>
                  <w:rPrChange w:id="282" w:author="Li Jinjie" w:date="2023-05-06T18:05:00Z">
                    <w:rPr>
                      <w:rFonts w:hint="eastAsia"/>
                    </w:rPr>
                  </w:rPrChange>
                </w:rPr>
                <w:t>属性</w:t>
              </w:r>
            </w:ins>
          </w:p>
        </w:tc>
        <w:tc>
          <w:tcPr>
            <w:tcW w:w="3020" w:type="dxa"/>
            <w:tcBorders>
              <w:bottom w:val="single" w:sz="6" w:space="0" w:color="auto"/>
            </w:tcBorders>
            <w:vAlign w:val="center"/>
            <w:tcPrChange w:id="283" w:author="Li Jinjie" w:date="2023-05-06T17:38:00Z">
              <w:tcPr>
                <w:tcW w:w="3020" w:type="dxa"/>
                <w:gridSpan w:val="2"/>
              </w:tcPr>
            </w:tcPrChange>
          </w:tcPr>
          <w:p w14:paraId="203D6F7F" w14:textId="1EBFCF6C" w:rsidR="00A365D2" w:rsidRPr="00131D3C" w:rsidRDefault="00A365D2">
            <w:pPr>
              <w:jc w:val="center"/>
              <w:rPr>
                <w:ins w:id="284" w:author="Li Jinjie" w:date="2023-05-06T17:37:00Z"/>
                <w:b/>
                <w:bCs/>
                <w:sz w:val="21"/>
                <w:szCs w:val="21"/>
                <w:rPrChange w:id="285" w:author="Li Jinjie" w:date="2023-05-06T18:05:00Z">
                  <w:rPr>
                    <w:ins w:id="286" w:author="Li Jinjie" w:date="2023-05-06T17:37:00Z"/>
                  </w:rPr>
                </w:rPrChange>
              </w:rPr>
              <w:pPrChange w:id="287" w:author="Li Jinjie" w:date="2023-05-06T17:38:00Z">
                <w:pPr/>
              </w:pPrChange>
            </w:pPr>
            <w:ins w:id="288" w:author="Li Jinjie" w:date="2023-05-06T17:37:00Z">
              <w:r w:rsidRPr="00131D3C">
                <w:rPr>
                  <w:rFonts w:hint="eastAsia"/>
                  <w:b/>
                  <w:bCs/>
                  <w:sz w:val="21"/>
                  <w:szCs w:val="21"/>
                  <w:rPrChange w:id="289" w:author="Li Jinjie" w:date="2023-05-06T18:05:00Z">
                    <w:rPr>
                      <w:rFonts w:hint="eastAsia"/>
                    </w:rPr>
                  </w:rPrChange>
                </w:rPr>
                <w:t>数值</w:t>
              </w:r>
            </w:ins>
          </w:p>
        </w:tc>
        <w:tc>
          <w:tcPr>
            <w:tcW w:w="3020" w:type="dxa"/>
            <w:tcBorders>
              <w:bottom w:val="single" w:sz="6" w:space="0" w:color="auto"/>
            </w:tcBorders>
            <w:vAlign w:val="center"/>
            <w:tcPrChange w:id="290" w:author="Li Jinjie" w:date="2023-05-06T17:38:00Z">
              <w:tcPr>
                <w:tcW w:w="3020" w:type="dxa"/>
                <w:gridSpan w:val="2"/>
              </w:tcPr>
            </w:tcPrChange>
          </w:tcPr>
          <w:p w14:paraId="6FEB2E28" w14:textId="0D4F0D29" w:rsidR="00A365D2" w:rsidRPr="00131D3C" w:rsidRDefault="00A365D2">
            <w:pPr>
              <w:jc w:val="center"/>
              <w:rPr>
                <w:ins w:id="291" w:author="Li Jinjie" w:date="2023-05-06T17:37:00Z"/>
                <w:b/>
                <w:bCs/>
                <w:sz w:val="21"/>
                <w:szCs w:val="21"/>
                <w:rPrChange w:id="292" w:author="Li Jinjie" w:date="2023-05-06T18:05:00Z">
                  <w:rPr>
                    <w:ins w:id="293" w:author="Li Jinjie" w:date="2023-05-06T17:37:00Z"/>
                  </w:rPr>
                </w:rPrChange>
              </w:rPr>
              <w:pPrChange w:id="294" w:author="Li Jinjie" w:date="2023-05-06T17:38:00Z">
                <w:pPr/>
              </w:pPrChange>
            </w:pPr>
            <w:ins w:id="295" w:author="Li Jinjie" w:date="2023-05-06T17:37:00Z">
              <w:r w:rsidRPr="00131D3C">
                <w:rPr>
                  <w:rFonts w:hint="eastAsia"/>
                  <w:b/>
                  <w:bCs/>
                  <w:sz w:val="21"/>
                  <w:szCs w:val="21"/>
                  <w:rPrChange w:id="296" w:author="Li Jinjie" w:date="2023-05-06T18:05:00Z">
                    <w:rPr>
                      <w:rFonts w:hint="eastAsia"/>
                    </w:rPr>
                  </w:rPrChange>
                </w:rPr>
                <w:t>单位</w:t>
              </w:r>
            </w:ins>
          </w:p>
        </w:tc>
      </w:tr>
      <w:tr w:rsidR="00A365D2" w:rsidRPr="00534464" w14:paraId="77E2203D" w14:textId="77777777" w:rsidTr="00A365D2">
        <w:trPr>
          <w:jc w:val="center"/>
          <w:ins w:id="297" w:author="Li Jinjie" w:date="2023-05-06T17:37:00Z"/>
          <w:trPrChange w:id="298" w:author="Li Jinjie" w:date="2023-05-06T17:38:00Z">
            <w:trPr>
              <w:gridBefore w:val="1"/>
            </w:trPr>
          </w:trPrChange>
        </w:trPr>
        <w:tc>
          <w:tcPr>
            <w:tcW w:w="3020" w:type="dxa"/>
            <w:tcBorders>
              <w:top w:val="single" w:sz="6" w:space="0" w:color="auto"/>
            </w:tcBorders>
            <w:vAlign w:val="center"/>
            <w:tcPrChange w:id="299" w:author="Li Jinjie" w:date="2023-05-06T17:38:00Z">
              <w:tcPr>
                <w:tcW w:w="3020" w:type="dxa"/>
                <w:gridSpan w:val="2"/>
              </w:tcPr>
            </w:tcPrChange>
          </w:tcPr>
          <w:p w14:paraId="111C1331" w14:textId="77777777" w:rsidR="00A365D2" w:rsidRPr="00534464" w:rsidRDefault="00A365D2">
            <w:pPr>
              <w:jc w:val="center"/>
              <w:rPr>
                <w:ins w:id="300" w:author="Li Jinjie" w:date="2023-05-06T17:37:00Z"/>
                <w:sz w:val="21"/>
                <w:szCs w:val="21"/>
                <w:rPrChange w:id="301" w:author="Li Jinjie" w:date="2023-05-06T17:39:00Z">
                  <w:rPr>
                    <w:ins w:id="302" w:author="Li Jinjie" w:date="2023-05-06T17:37:00Z"/>
                  </w:rPr>
                </w:rPrChange>
              </w:rPr>
              <w:pPrChange w:id="303" w:author="Li Jinjie" w:date="2023-05-06T17:38:00Z">
                <w:pPr/>
              </w:pPrChange>
            </w:pPr>
          </w:p>
        </w:tc>
        <w:tc>
          <w:tcPr>
            <w:tcW w:w="3020" w:type="dxa"/>
            <w:tcBorders>
              <w:top w:val="single" w:sz="6" w:space="0" w:color="auto"/>
            </w:tcBorders>
            <w:vAlign w:val="center"/>
            <w:tcPrChange w:id="304" w:author="Li Jinjie" w:date="2023-05-06T17:38:00Z">
              <w:tcPr>
                <w:tcW w:w="3020" w:type="dxa"/>
                <w:gridSpan w:val="2"/>
              </w:tcPr>
            </w:tcPrChange>
          </w:tcPr>
          <w:p w14:paraId="7D18F1E6" w14:textId="77777777" w:rsidR="00A365D2" w:rsidRPr="00534464" w:rsidRDefault="00A365D2">
            <w:pPr>
              <w:jc w:val="center"/>
              <w:rPr>
                <w:ins w:id="305" w:author="Li Jinjie" w:date="2023-05-06T17:37:00Z"/>
                <w:sz w:val="21"/>
                <w:szCs w:val="21"/>
                <w:rPrChange w:id="306" w:author="Li Jinjie" w:date="2023-05-06T17:39:00Z">
                  <w:rPr>
                    <w:ins w:id="307" w:author="Li Jinjie" w:date="2023-05-06T17:37:00Z"/>
                  </w:rPr>
                </w:rPrChange>
              </w:rPr>
              <w:pPrChange w:id="308" w:author="Li Jinjie" w:date="2023-05-06T17:38:00Z">
                <w:pPr/>
              </w:pPrChange>
            </w:pPr>
          </w:p>
        </w:tc>
        <w:tc>
          <w:tcPr>
            <w:tcW w:w="3020" w:type="dxa"/>
            <w:tcBorders>
              <w:top w:val="single" w:sz="6" w:space="0" w:color="auto"/>
            </w:tcBorders>
            <w:vAlign w:val="center"/>
            <w:tcPrChange w:id="309" w:author="Li Jinjie" w:date="2023-05-06T17:38:00Z">
              <w:tcPr>
                <w:tcW w:w="3020" w:type="dxa"/>
                <w:gridSpan w:val="2"/>
              </w:tcPr>
            </w:tcPrChange>
          </w:tcPr>
          <w:p w14:paraId="4105001D" w14:textId="77777777" w:rsidR="00A365D2" w:rsidRPr="00534464" w:rsidRDefault="00A365D2">
            <w:pPr>
              <w:jc w:val="center"/>
              <w:rPr>
                <w:ins w:id="310" w:author="Li Jinjie" w:date="2023-05-06T17:37:00Z"/>
                <w:sz w:val="21"/>
                <w:szCs w:val="21"/>
                <w:rPrChange w:id="311" w:author="Li Jinjie" w:date="2023-05-06T17:39:00Z">
                  <w:rPr>
                    <w:ins w:id="312" w:author="Li Jinjie" w:date="2023-05-06T17:37:00Z"/>
                  </w:rPr>
                </w:rPrChange>
              </w:rPr>
              <w:pPrChange w:id="313" w:author="Li Jinjie" w:date="2023-05-06T17:38:00Z">
                <w:pPr/>
              </w:pPrChange>
            </w:pPr>
          </w:p>
        </w:tc>
      </w:tr>
      <w:tr w:rsidR="00A365D2" w:rsidRPr="00534464" w14:paraId="3A3877C7" w14:textId="77777777" w:rsidTr="00A365D2">
        <w:trPr>
          <w:jc w:val="center"/>
          <w:ins w:id="314" w:author="Li Jinjie" w:date="2023-05-06T17:37:00Z"/>
          <w:trPrChange w:id="315" w:author="Li Jinjie" w:date="2023-05-06T17:38:00Z">
            <w:trPr>
              <w:gridBefore w:val="1"/>
            </w:trPr>
          </w:trPrChange>
        </w:trPr>
        <w:tc>
          <w:tcPr>
            <w:tcW w:w="3020" w:type="dxa"/>
            <w:vAlign w:val="center"/>
            <w:tcPrChange w:id="316" w:author="Li Jinjie" w:date="2023-05-06T17:38:00Z">
              <w:tcPr>
                <w:tcW w:w="3020" w:type="dxa"/>
                <w:gridSpan w:val="2"/>
              </w:tcPr>
            </w:tcPrChange>
          </w:tcPr>
          <w:p w14:paraId="38FBBDD8" w14:textId="77777777" w:rsidR="00A365D2" w:rsidRPr="00534464" w:rsidRDefault="00A365D2">
            <w:pPr>
              <w:jc w:val="center"/>
              <w:rPr>
                <w:ins w:id="317" w:author="Li Jinjie" w:date="2023-05-06T17:37:00Z"/>
                <w:sz w:val="21"/>
                <w:szCs w:val="21"/>
                <w:rPrChange w:id="318" w:author="Li Jinjie" w:date="2023-05-06T17:39:00Z">
                  <w:rPr>
                    <w:ins w:id="319" w:author="Li Jinjie" w:date="2023-05-06T17:37:00Z"/>
                  </w:rPr>
                </w:rPrChange>
              </w:rPr>
              <w:pPrChange w:id="320" w:author="Li Jinjie" w:date="2023-05-06T17:38:00Z">
                <w:pPr/>
              </w:pPrChange>
            </w:pPr>
          </w:p>
        </w:tc>
        <w:tc>
          <w:tcPr>
            <w:tcW w:w="3020" w:type="dxa"/>
            <w:vAlign w:val="center"/>
            <w:tcPrChange w:id="321" w:author="Li Jinjie" w:date="2023-05-06T17:38:00Z">
              <w:tcPr>
                <w:tcW w:w="3020" w:type="dxa"/>
                <w:gridSpan w:val="2"/>
              </w:tcPr>
            </w:tcPrChange>
          </w:tcPr>
          <w:p w14:paraId="2CAEE0B6" w14:textId="77777777" w:rsidR="00A365D2" w:rsidRPr="00534464" w:rsidRDefault="00A365D2">
            <w:pPr>
              <w:jc w:val="center"/>
              <w:rPr>
                <w:ins w:id="322" w:author="Li Jinjie" w:date="2023-05-06T17:37:00Z"/>
                <w:sz w:val="21"/>
                <w:szCs w:val="21"/>
                <w:rPrChange w:id="323" w:author="Li Jinjie" w:date="2023-05-06T17:39:00Z">
                  <w:rPr>
                    <w:ins w:id="324" w:author="Li Jinjie" w:date="2023-05-06T17:37:00Z"/>
                  </w:rPr>
                </w:rPrChange>
              </w:rPr>
              <w:pPrChange w:id="325" w:author="Li Jinjie" w:date="2023-05-06T17:38:00Z">
                <w:pPr/>
              </w:pPrChange>
            </w:pPr>
          </w:p>
        </w:tc>
        <w:tc>
          <w:tcPr>
            <w:tcW w:w="3020" w:type="dxa"/>
            <w:vAlign w:val="center"/>
            <w:tcPrChange w:id="326" w:author="Li Jinjie" w:date="2023-05-06T17:38:00Z">
              <w:tcPr>
                <w:tcW w:w="3020" w:type="dxa"/>
                <w:gridSpan w:val="2"/>
              </w:tcPr>
            </w:tcPrChange>
          </w:tcPr>
          <w:p w14:paraId="4BEF6668" w14:textId="77777777" w:rsidR="00A365D2" w:rsidRPr="00534464" w:rsidRDefault="00A365D2">
            <w:pPr>
              <w:jc w:val="center"/>
              <w:rPr>
                <w:ins w:id="327" w:author="Li Jinjie" w:date="2023-05-06T17:37:00Z"/>
                <w:sz w:val="21"/>
                <w:szCs w:val="21"/>
                <w:rPrChange w:id="328" w:author="Li Jinjie" w:date="2023-05-06T17:39:00Z">
                  <w:rPr>
                    <w:ins w:id="329" w:author="Li Jinjie" w:date="2023-05-06T17:37:00Z"/>
                  </w:rPr>
                </w:rPrChange>
              </w:rPr>
              <w:pPrChange w:id="330" w:author="Li Jinjie" w:date="2023-05-06T17:38:00Z">
                <w:pPr/>
              </w:pPrChange>
            </w:pPr>
          </w:p>
        </w:tc>
      </w:tr>
    </w:tbl>
    <w:p w14:paraId="168495C8" w14:textId="30A96B85" w:rsidR="00447823" w:rsidRDefault="00447823" w:rsidP="00447823">
      <w:pPr>
        <w:rPr>
          <w:ins w:id="331" w:author="Li Jinjie" w:date="2023-05-06T17:41:00Z"/>
        </w:rPr>
      </w:pPr>
    </w:p>
    <w:p w14:paraId="6E8E87AF" w14:textId="72315615" w:rsidR="00365A49" w:rsidRDefault="00365A49">
      <w:pPr>
        <w:pStyle w:val="a3"/>
        <w:numPr>
          <w:ilvl w:val="0"/>
          <w:numId w:val="28"/>
        </w:numPr>
        <w:ind w:firstLineChars="0"/>
        <w:rPr>
          <w:ins w:id="332" w:author="Li Jinjie" w:date="2023-05-06T17:41:00Z"/>
        </w:rPr>
        <w:pPrChange w:id="333" w:author="Li Jinjie" w:date="2023-05-06T17:42:00Z">
          <w:pPr/>
        </w:pPrChange>
      </w:pPr>
      <w:ins w:id="334" w:author="Li Jinjie" w:date="2023-05-06T17:41:00Z">
        <w:r>
          <w:rPr>
            <w:rFonts w:hint="eastAsia"/>
          </w:rPr>
          <w:t>跨页表</w:t>
        </w:r>
        <w:proofErr w:type="gramStart"/>
        <w:r>
          <w:rPr>
            <w:rFonts w:hint="eastAsia"/>
          </w:rPr>
          <w:t>格需要</w:t>
        </w:r>
        <w:proofErr w:type="gramEnd"/>
        <w:r>
          <w:rPr>
            <w:rFonts w:hint="eastAsia"/>
          </w:rPr>
          <w:t>重复表头</w:t>
        </w:r>
      </w:ins>
      <w:ins w:id="335" w:author="Li Jinjie" w:date="2023-05-06T17:43:00Z">
        <w:r w:rsidR="00212824">
          <w:rPr>
            <w:rFonts w:hint="eastAsia"/>
          </w:rPr>
          <w:t>和关于单位的陈述</w:t>
        </w:r>
      </w:ins>
      <w:ins w:id="336" w:author="Li Jinjie" w:date="2023-05-06T17:41:00Z">
        <w:r>
          <w:rPr>
            <w:rFonts w:hint="eastAsia"/>
          </w:rPr>
          <w:t>，如下表。</w:t>
        </w:r>
      </w:ins>
    </w:p>
    <w:p w14:paraId="5FCFB5B3" w14:textId="09D40047" w:rsidR="00365A49" w:rsidRPr="004E500F" w:rsidRDefault="00212824">
      <w:pPr>
        <w:pStyle w:val="phdnoteTable"/>
        <w:numPr>
          <w:ilvl w:val="0"/>
          <w:numId w:val="0"/>
        </w:numPr>
        <w:spacing w:before="163"/>
        <w:rPr>
          <w:ins w:id="337" w:author="Li Jinjie" w:date="2023-05-06T17:41:00Z"/>
        </w:rPr>
        <w:pPrChange w:id="338" w:author="Li Jinjie" w:date="2023-05-06T17:44:00Z">
          <w:pPr/>
        </w:pPrChange>
      </w:pPr>
      <w:ins w:id="339" w:author="Li Jinjie" w:date="2023-05-06T17:44:00Z">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ins>
      <w:r>
        <w:fldChar w:fldCharType="separate"/>
      </w:r>
      <w:ins w:id="340" w:author="chooyy" w:date="2025-03-25T15:28:00Z" w16du:dateUtc="2025-03-25T07:28:00Z">
        <w:r w:rsidR="009B127A">
          <w:rPr>
            <w:noProof/>
          </w:rPr>
          <w:t>3</w:t>
        </w:r>
      </w:ins>
      <w:ins w:id="341" w:author="Li Jinjie" w:date="2023-05-06T17:44:00Z">
        <w:r>
          <w:fldChar w:fldCharType="end"/>
        </w:r>
        <w:r>
          <w:t xml:space="preserve">  </w:t>
        </w:r>
        <w:r>
          <w:rPr>
            <w:rFonts w:hint="eastAsia"/>
          </w:rPr>
          <w:t>跨页表格示例</w:t>
        </w:r>
      </w:ins>
    </w:p>
    <w:tbl>
      <w:tblPr>
        <w:tblStyle w:val="11"/>
        <w:tblW w:w="0" w:type="auto"/>
        <w:tblLook w:val="04A0" w:firstRow="1" w:lastRow="0" w:firstColumn="1" w:lastColumn="0" w:noHBand="0" w:noVBand="1"/>
        <w:tblPrChange w:id="342" w:author="Li Jinjie" w:date="2023-05-06T17:45:00Z">
          <w:tblPr>
            <w:tblStyle w:val="ac"/>
            <w:tblW w:w="0" w:type="auto"/>
            <w:tblLook w:val="04A0" w:firstRow="1" w:lastRow="0" w:firstColumn="1" w:lastColumn="0" w:noHBand="0" w:noVBand="1"/>
          </w:tblPr>
        </w:tblPrChange>
      </w:tblPr>
      <w:tblGrid>
        <w:gridCol w:w="3020"/>
        <w:gridCol w:w="3020"/>
        <w:gridCol w:w="3020"/>
        <w:tblGridChange w:id="343">
          <w:tblGrid>
            <w:gridCol w:w="5"/>
            <w:gridCol w:w="3015"/>
            <w:gridCol w:w="5"/>
            <w:gridCol w:w="3015"/>
            <w:gridCol w:w="5"/>
            <w:gridCol w:w="3015"/>
            <w:gridCol w:w="5"/>
          </w:tblGrid>
        </w:tblGridChange>
      </w:tblGrid>
      <w:tr w:rsidR="00212824" w:rsidRPr="00131D3C" w14:paraId="3078A726" w14:textId="77777777" w:rsidTr="00212824">
        <w:trPr>
          <w:tblHeader/>
          <w:ins w:id="344" w:author="Li Jinjie" w:date="2023-05-06T17:44:00Z"/>
          <w:trPrChange w:id="345" w:author="Li Jinjie" w:date="2023-05-06T17:45:00Z">
            <w:trPr>
              <w:gridBefore w:val="1"/>
            </w:trPr>
          </w:trPrChange>
        </w:trPr>
        <w:tc>
          <w:tcPr>
            <w:tcW w:w="3020" w:type="dxa"/>
            <w:tcBorders>
              <w:bottom w:val="single" w:sz="6" w:space="0" w:color="auto"/>
            </w:tcBorders>
            <w:vAlign w:val="center"/>
            <w:tcPrChange w:id="346" w:author="Li Jinjie" w:date="2023-05-06T17:45:00Z">
              <w:tcPr>
                <w:tcW w:w="3020" w:type="dxa"/>
                <w:gridSpan w:val="2"/>
              </w:tcPr>
            </w:tcPrChange>
          </w:tcPr>
          <w:p w14:paraId="2354DBD1" w14:textId="3927D5C5" w:rsidR="00212824" w:rsidRPr="00131D3C" w:rsidRDefault="00212824">
            <w:pPr>
              <w:jc w:val="center"/>
              <w:rPr>
                <w:ins w:id="347" w:author="Li Jinjie" w:date="2023-05-06T17:44:00Z"/>
                <w:b/>
                <w:bCs/>
                <w:rPrChange w:id="348" w:author="Li Jinjie" w:date="2023-05-06T18:05:00Z">
                  <w:rPr>
                    <w:ins w:id="349" w:author="Li Jinjie" w:date="2023-05-06T17:44:00Z"/>
                  </w:rPr>
                </w:rPrChange>
              </w:rPr>
              <w:pPrChange w:id="350" w:author="Li Jinjie" w:date="2023-05-06T17:45:00Z">
                <w:pPr/>
              </w:pPrChange>
            </w:pPr>
            <w:ins w:id="351" w:author="Li Jinjie" w:date="2023-05-06T17:45:00Z">
              <w:r w:rsidRPr="00131D3C">
                <w:rPr>
                  <w:rFonts w:hint="eastAsia"/>
                  <w:b/>
                  <w:bCs/>
                  <w:sz w:val="21"/>
                  <w:szCs w:val="21"/>
                  <w:rPrChange w:id="352" w:author="Li Jinjie" w:date="2023-05-06T18:05:00Z">
                    <w:rPr>
                      <w:rFonts w:hint="eastAsia"/>
                      <w:sz w:val="21"/>
                      <w:szCs w:val="21"/>
                    </w:rPr>
                  </w:rPrChange>
                </w:rPr>
                <w:t>属性</w:t>
              </w:r>
            </w:ins>
          </w:p>
        </w:tc>
        <w:tc>
          <w:tcPr>
            <w:tcW w:w="3020" w:type="dxa"/>
            <w:tcBorders>
              <w:bottom w:val="single" w:sz="6" w:space="0" w:color="auto"/>
            </w:tcBorders>
            <w:vAlign w:val="center"/>
            <w:tcPrChange w:id="353" w:author="Li Jinjie" w:date="2023-05-06T17:45:00Z">
              <w:tcPr>
                <w:tcW w:w="3020" w:type="dxa"/>
                <w:gridSpan w:val="2"/>
              </w:tcPr>
            </w:tcPrChange>
          </w:tcPr>
          <w:p w14:paraId="0981AA0F" w14:textId="4840A655" w:rsidR="00212824" w:rsidRPr="00131D3C" w:rsidRDefault="00212824">
            <w:pPr>
              <w:jc w:val="center"/>
              <w:rPr>
                <w:ins w:id="354" w:author="Li Jinjie" w:date="2023-05-06T17:44:00Z"/>
                <w:b/>
                <w:bCs/>
                <w:rPrChange w:id="355" w:author="Li Jinjie" w:date="2023-05-06T18:05:00Z">
                  <w:rPr>
                    <w:ins w:id="356" w:author="Li Jinjie" w:date="2023-05-06T17:44:00Z"/>
                  </w:rPr>
                </w:rPrChange>
              </w:rPr>
              <w:pPrChange w:id="357" w:author="Li Jinjie" w:date="2023-05-06T17:45:00Z">
                <w:pPr/>
              </w:pPrChange>
            </w:pPr>
            <w:ins w:id="358" w:author="Li Jinjie" w:date="2023-05-06T17:45:00Z">
              <w:r w:rsidRPr="00131D3C">
                <w:rPr>
                  <w:rFonts w:hint="eastAsia"/>
                  <w:b/>
                  <w:bCs/>
                  <w:sz w:val="21"/>
                  <w:szCs w:val="21"/>
                  <w:rPrChange w:id="359" w:author="Li Jinjie" w:date="2023-05-06T18:05:00Z">
                    <w:rPr>
                      <w:rFonts w:hint="eastAsia"/>
                      <w:sz w:val="21"/>
                      <w:szCs w:val="21"/>
                    </w:rPr>
                  </w:rPrChange>
                </w:rPr>
                <w:t>数值</w:t>
              </w:r>
            </w:ins>
          </w:p>
        </w:tc>
        <w:tc>
          <w:tcPr>
            <w:tcW w:w="3020" w:type="dxa"/>
            <w:tcBorders>
              <w:bottom w:val="single" w:sz="6" w:space="0" w:color="auto"/>
            </w:tcBorders>
            <w:vAlign w:val="center"/>
            <w:tcPrChange w:id="360" w:author="Li Jinjie" w:date="2023-05-06T17:45:00Z">
              <w:tcPr>
                <w:tcW w:w="3020" w:type="dxa"/>
                <w:gridSpan w:val="2"/>
              </w:tcPr>
            </w:tcPrChange>
          </w:tcPr>
          <w:p w14:paraId="4E65BFB7" w14:textId="7339D475" w:rsidR="00212824" w:rsidRPr="00131D3C" w:rsidRDefault="00212824">
            <w:pPr>
              <w:jc w:val="center"/>
              <w:rPr>
                <w:ins w:id="361" w:author="Li Jinjie" w:date="2023-05-06T17:44:00Z"/>
                <w:b/>
                <w:bCs/>
                <w:rPrChange w:id="362" w:author="Li Jinjie" w:date="2023-05-06T18:05:00Z">
                  <w:rPr>
                    <w:ins w:id="363" w:author="Li Jinjie" w:date="2023-05-06T17:44:00Z"/>
                  </w:rPr>
                </w:rPrChange>
              </w:rPr>
              <w:pPrChange w:id="364" w:author="Li Jinjie" w:date="2023-05-06T17:45:00Z">
                <w:pPr/>
              </w:pPrChange>
            </w:pPr>
            <w:ins w:id="365" w:author="Li Jinjie" w:date="2023-05-06T17:45:00Z">
              <w:r w:rsidRPr="00131D3C">
                <w:rPr>
                  <w:rFonts w:hint="eastAsia"/>
                  <w:b/>
                  <w:bCs/>
                  <w:sz w:val="21"/>
                  <w:szCs w:val="21"/>
                  <w:rPrChange w:id="366" w:author="Li Jinjie" w:date="2023-05-06T18:05:00Z">
                    <w:rPr>
                      <w:rFonts w:hint="eastAsia"/>
                      <w:sz w:val="21"/>
                      <w:szCs w:val="21"/>
                    </w:rPr>
                  </w:rPrChange>
                </w:rPr>
                <w:t>单位</w:t>
              </w:r>
            </w:ins>
          </w:p>
        </w:tc>
      </w:tr>
      <w:tr w:rsidR="00212824" w14:paraId="01FE22F2" w14:textId="77777777" w:rsidTr="00212824">
        <w:trPr>
          <w:ins w:id="367" w:author="Li Jinjie" w:date="2023-05-06T17:44:00Z"/>
          <w:trPrChange w:id="368" w:author="Li Jinjie" w:date="2023-05-06T17:45:00Z">
            <w:trPr>
              <w:gridBefore w:val="1"/>
            </w:trPr>
          </w:trPrChange>
        </w:trPr>
        <w:tc>
          <w:tcPr>
            <w:tcW w:w="3020" w:type="dxa"/>
            <w:tcBorders>
              <w:top w:val="single" w:sz="6" w:space="0" w:color="auto"/>
            </w:tcBorders>
            <w:vAlign w:val="center"/>
            <w:tcPrChange w:id="369" w:author="Li Jinjie" w:date="2023-05-06T17:45:00Z">
              <w:tcPr>
                <w:tcW w:w="3020" w:type="dxa"/>
                <w:gridSpan w:val="2"/>
              </w:tcPr>
            </w:tcPrChange>
          </w:tcPr>
          <w:p w14:paraId="1FB12437" w14:textId="77777777" w:rsidR="00212824" w:rsidRDefault="00212824">
            <w:pPr>
              <w:jc w:val="center"/>
              <w:rPr>
                <w:ins w:id="370" w:author="Li Jinjie" w:date="2023-05-06T17:44:00Z"/>
              </w:rPr>
              <w:pPrChange w:id="371" w:author="Li Jinjie" w:date="2023-05-06T17:45:00Z">
                <w:pPr/>
              </w:pPrChange>
            </w:pPr>
          </w:p>
        </w:tc>
        <w:tc>
          <w:tcPr>
            <w:tcW w:w="3020" w:type="dxa"/>
            <w:tcBorders>
              <w:top w:val="single" w:sz="6" w:space="0" w:color="auto"/>
            </w:tcBorders>
            <w:vAlign w:val="center"/>
            <w:tcPrChange w:id="372" w:author="Li Jinjie" w:date="2023-05-06T17:45:00Z">
              <w:tcPr>
                <w:tcW w:w="3020" w:type="dxa"/>
                <w:gridSpan w:val="2"/>
              </w:tcPr>
            </w:tcPrChange>
          </w:tcPr>
          <w:p w14:paraId="69C7096D" w14:textId="77777777" w:rsidR="00212824" w:rsidRDefault="00212824">
            <w:pPr>
              <w:jc w:val="center"/>
              <w:rPr>
                <w:ins w:id="373" w:author="Li Jinjie" w:date="2023-05-06T17:44:00Z"/>
              </w:rPr>
              <w:pPrChange w:id="374" w:author="Li Jinjie" w:date="2023-05-06T17:45:00Z">
                <w:pPr/>
              </w:pPrChange>
            </w:pPr>
          </w:p>
        </w:tc>
        <w:tc>
          <w:tcPr>
            <w:tcW w:w="3020" w:type="dxa"/>
            <w:tcBorders>
              <w:top w:val="single" w:sz="6" w:space="0" w:color="auto"/>
            </w:tcBorders>
            <w:vAlign w:val="center"/>
            <w:tcPrChange w:id="375" w:author="Li Jinjie" w:date="2023-05-06T17:45:00Z">
              <w:tcPr>
                <w:tcW w:w="3020" w:type="dxa"/>
                <w:gridSpan w:val="2"/>
              </w:tcPr>
            </w:tcPrChange>
          </w:tcPr>
          <w:p w14:paraId="13C18453" w14:textId="77777777" w:rsidR="00212824" w:rsidRDefault="00212824">
            <w:pPr>
              <w:jc w:val="center"/>
              <w:rPr>
                <w:ins w:id="376" w:author="Li Jinjie" w:date="2023-05-06T17:44:00Z"/>
              </w:rPr>
              <w:pPrChange w:id="377" w:author="Li Jinjie" w:date="2023-05-06T17:45:00Z">
                <w:pPr/>
              </w:pPrChange>
            </w:pPr>
          </w:p>
        </w:tc>
      </w:tr>
      <w:tr w:rsidR="00212824" w14:paraId="4538E128" w14:textId="77777777" w:rsidTr="00212824">
        <w:trPr>
          <w:ins w:id="378" w:author="Li Jinjie" w:date="2023-05-06T17:44:00Z"/>
          <w:trPrChange w:id="379" w:author="Li Jinjie" w:date="2023-05-06T17:45:00Z">
            <w:trPr>
              <w:gridBefore w:val="1"/>
            </w:trPr>
          </w:trPrChange>
        </w:trPr>
        <w:tc>
          <w:tcPr>
            <w:tcW w:w="3020" w:type="dxa"/>
            <w:vAlign w:val="center"/>
            <w:tcPrChange w:id="380" w:author="Li Jinjie" w:date="2023-05-06T17:45:00Z">
              <w:tcPr>
                <w:tcW w:w="3020" w:type="dxa"/>
                <w:gridSpan w:val="2"/>
              </w:tcPr>
            </w:tcPrChange>
          </w:tcPr>
          <w:p w14:paraId="0D8F59A3" w14:textId="77777777" w:rsidR="00212824" w:rsidRDefault="00212824">
            <w:pPr>
              <w:jc w:val="center"/>
              <w:rPr>
                <w:ins w:id="381" w:author="Li Jinjie" w:date="2023-05-06T17:44:00Z"/>
              </w:rPr>
              <w:pPrChange w:id="382" w:author="Li Jinjie" w:date="2023-05-06T17:45:00Z">
                <w:pPr/>
              </w:pPrChange>
            </w:pPr>
          </w:p>
        </w:tc>
        <w:tc>
          <w:tcPr>
            <w:tcW w:w="3020" w:type="dxa"/>
            <w:vAlign w:val="center"/>
            <w:tcPrChange w:id="383" w:author="Li Jinjie" w:date="2023-05-06T17:45:00Z">
              <w:tcPr>
                <w:tcW w:w="3020" w:type="dxa"/>
                <w:gridSpan w:val="2"/>
              </w:tcPr>
            </w:tcPrChange>
          </w:tcPr>
          <w:p w14:paraId="4F6E6CC7" w14:textId="77777777" w:rsidR="00212824" w:rsidRDefault="00212824">
            <w:pPr>
              <w:jc w:val="center"/>
              <w:rPr>
                <w:ins w:id="384" w:author="Li Jinjie" w:date="2023-05-06T17:44:00Z"/>
              </w:rPr>
              <w:pPrChange w:id="385" w:author="Li Jinjie" w:date="2023-05-06T17:45:00Z">
                <w:pPr/>
              </w:pPrChange>
            </w:pPr>
          </w:p>
        </w:tc>
        <w:tc>
          <w:tcPr>
            <w:tcW w:w="3020" w:type="dxa"/>
            <w:vAlign w:val="center"/>
            <w:tcPrChange w:id="386" w:author="Li Jinjie" w:date="2023-05-06T17:45:00Z">
              <w:tcPr>
                <w:tcW w:w="3020" w:type="dxa"/>
                <w:gridSpan w:val="2"/>
              </w:tcPr>
            </w:tcPrChange>
          </w:tcPr>
          <w:p w14:paraId="5A4FDF5D" w14:textId="77777777" w:rsidR="00212824" w:rsidRDefault="00212824">
            <w:pPr>
              <w:jc w:val="center"/>
              <w:rPr>
                <w:ins w:id="387" w:author="Li Jinjie" w:date="2023-05-06T17:44:00Z"/>
              </w:rPr>
              <w:pPrChange w:id="388" w:author="Li Jinjie" w:date="2023-05-06T17:45:00Z">
                <w:pPr/>
              </w:pPrChange>
            </w:pPr>
          </w:p>
        </w:tc>
      </w:tr>
      <w:tr w:rsidR="00212824" w14:paraId="7A2E4093" w14:textId="77777777" w:rsidTr="00212824">
        <w:trPr>
          <w:ins w:id="389" w:author="Li Jinjie" w:date="2023-05-06T17:44:00Z"/>
          <w:trPrChange w:id="390" w:author="Li Jinjie" w:date="2023-05-06T17:45:00Z">
            <w:trPr>
              <w:gridBefore w:val="1"/>
            </w:trPr>
          </w:trPrChange>
        </w:trPr>
        <w:tc>
          <w:tcPr>
            <w:tcW w:w="3020" w:type="dxa"/>
            <w:vAlign w:val="center"/>
            <w:tcPrChange w:id="391" w:author="Li Jinjie" w:date="2023-05-06T17:45:00Z">
              <w:tcPr>
                <w:tcW w:w="3020" w:type="dxa"/>
                <w:gridSpan w:val="2"/>
              </w:tcPr>
            </w:tcPrChange>
          </w:tcPr>
          <w:p w14:paraId="3222845D" w14:textId="77777777" w:rsidR="00212824" w:rsidRDefault="00212824">
            <w:pPr>
              <w:jc w:val="center"/>
              <w:rPr>
                <w:ins w:id="392" w:author="Li Jinjie" w:date="2023-05-06T17:44:00Z"/>
              </w:rPr>
              <w:pPrChange w:id="393" w:author="Li Jinjie" w:date="2023-05-06T17:45:00Z">
                <w:pPr/>
              </w:pPrChange>
            </w:pPr>
          </w:p>
        </w:tc>
        <w:tc>
          <w:tcPr>
            <w:tcW w:w="3020" w:type="dxa"/>
            <w:vAlign w:val="center"/>
            <w:tcPrChange w:id="394" w:author="Li Jinjie" w:date="2023-05-06T17:45:00Z">
              <w:tcPr>
                <w:tcW w:w="3020" w:type="dxa"/>
                <w:gridSpan w:val="2"/>
              </w:tcPr>
            </w:tcPrChange>
          </w:tcPr>
          <w:p w14:paraId="713CAC8A" w14:textId="77777777" w:rsidR="00212824" w:rsidRDefault="00212824">
            <w:pPr>
              <w:jc w:val="center"/>
              <w:rPr>
                <w:ins w:id="395" w:author="Li Jinjie" w:date="2023-05-06T17:44:00Z"/>
              </w:rPr>
              <w:pPrChange w:id="396" w:author="Li Jinjie" w:date="2023-05-06T17:45:00Z">
                <w:pPr/>
              </w:pPrChange>
            </w:pPr>
          </w:p>
        </w:tc>
        <w:tc>
          <w:tcPr>
            <w:tcW w:w="3020" w:type="dxa"/>
            <w:vAlign w:val="center"/>
            <w:tcPrChange w:id="397" w:author="Li Jinjie" w:date="2023-05-06T17:45:00Z">
              <w:tcPr>
                <w:tcW w:w="3020" w:type="dxa"/>
                <w:gridSpan w:val="2"/>
              </w:tcPr>
            </w:tcPrChange>
          </w:tcPr>
          <w:p w14:paraId="3FB41249" w14:textId="77777777" w:rsidR="00212824" w:rsidRDefault="00212824">
            <w:pPr>
              <w:jc w:val="center"/>
              <w:rPr>
                <w:ins w:id="398" w:author="Li Jinjie" w:date="2023-05-06T17:44:00Z"/>
              </w:rPr>
              <w:pPrChange w:id="399" w:author="Li Jinjie" w:date="2023-05-06T17:45:00Z">
                <w:pPr/>
              </w:pPrChange>
            </w:pPr>
          </w:p>
        </w:tc>
      </w:tr>
      <w:tr w:rsidR="00212824" w14:paraId="6446EC52" w14:textId="77777777" w:rsidTr="00212824">
        <w:trPr>
          <w:ins w:id="400" w:author="Li Jinjie" w:date="2023-05-06T17:44:00Z"/>
          <w:trPrChange w:id="401" w:author="Li Jinjie" w:date="2023-05-06T17:45:00Z">
            <w:trPr>
              <w:gridBefore w:val="1"/>
            </w:trPr>
          </w:trPrChange>
        </w:trPr>
        <w:tc>
          <w:tcPr>
            <w:tcW w:w="3020" w:type="dxa"/>
            <w:vAlign w:val="center"/>
            <w:tcPrChange w:id="402" w:author="Li Jinjie" w:date="2023-05-06T17:45:00Z">
              <w:tcPr>
                <w:tcW w:w="3020" w:type="dxa"/>
                <w:gridSpan w:val="2"/>
              </w:tcPr>
            </w:tcPrChange>
          </w:tcPr>
          <w:p w14:paraId="5B70413C" w14:textId="77777777" w:rsidR="00212824" w:rsidRDefault="00212824">
            <w:pPr>
              <w:jc w:val="center"/>
              <w:rPr>
                <w:ins w:id="403" w:author="Li Jinjie" w:date="2023-05-06T17:44:00Z"/>
              </w:rPr>
              <w:pPrChange w:id="404" w:author="Li Jinjie" w:date="2023-05-06T17:45:00Z">
                <w:pPr/>
              </w:pPrChange>
            </w:pPr>
          </w:p>
        </w:tc>
        <w:tc>
          <w:tcPr>
            <w:tcW w:w="3020" w:type="dxa"/>
            <w:vAlign w:val="center"/>
            <w:tcPrChange w:id="405" w:author="Li Jinjie" w:date="2023-05-06T17:45:00Z">
              <w:tcPr>
                <w:tcW w:w="3020" w:type="dxa"/>
                <w:gridSpan w:val="2"/>
              </w:tcPr>
            </w:tcPrChange>
          </w:tcPr>
          <w:p w14:paraId="7C83821F" w14:textId="77777777" w:rsidR="00212824" w:rsidRDefault="00212824">
            <w:pPr>
              <w:jc w:val="center"/>
              <w:rPr>
                <w:ins w:id="406" w:author="Li Jinjie" w:date="2023-05-06T17:44:00Z"/>
              </w:rPr>
              <w:pPrChange w:id="407" w:author="Li Jinjie" w:date="2023-05-06T17:45:00Z">
                <w:pPr/>
              </w:pPrChange>
            </w:pPr>
          </w:p>
        </w:tc>
        <w:tc>
          <w:tcPr>
            <w:tcW w:w="3020" w:type="dxa"/>
            <w:vAlign w:val="center"/>
            <w:tcPrChange w:id="408" w:author="Li Jinjie" w:date="2023-05-06T17:45:00Z">
              <w:tcPr>
                <w:tcW w:w="3020" w:type="dxa"/>
                <w:gridSpan w:val="2"/>
              </w:tcPr>
            </w:tcPrChange>
          </w:tcPr>
          <w:p w14:paraId="5C23CB9B" w14:textId="77777777" w:rsidR="00212824" w:rsidRDefault="00212824">
            <w:pPr>
              <w:jc w:val="center"/>
              <w:rPr>
                <w:ins w:id="409" w:author="Li Jinjie" w:date="2023-05-06T17:44:00Z"/>
              </w:rPr>
              <w:pPrChange w:id="410" w:author="Li Jinjie" w:date="2023-05-06T17:45:00Z">
                <w:pPr/>
              </w:pPrChange>
            </w:pPr>
          </w:p>
        </w:tc>
      </w:tr>
      <w:tr w:rsidR="00212824" w14:paraId="37F5A6B4" w14:textId="77777777" w:rsidTr="00212824">
        <w:trPr>
          <w:ins w:id="411" w:author="Li Jinjie" w:date="2023-05-06T17:44:00Z"/>
          <w:trPrChange w:id="412" w:author="Li Jinjie" w:date="2023-05-06T17:45:00Z">
            <w:trPr>
              <w:gridBefore w:val="1"/>
            </w:trPr>
          </w:trPrChange>
        </w:trPr>
        <w:tc>
          <w:tcPr>
            <w:tcW w:w="3020" w:type="dxa"/>
            <w:vAlign w:val="center"/>
            <w:tcPrChange w:id="413" w:author="Li Jinjie" w:date="2023-05-06T17:45:00Z">
              <w:tcPr>
                <w:tcW w:w="3020" w:type="dxa"/>
                <w:gridSpan w:val="2"/>
              </w:tcPr>
            </w:tcPrChange>
          </w:tcPr>
          <w:p w14:paraId="0FE4FF07" w14:textId="77777777" w:rsidR="00212824" w:rsidRDefault="00212824">
            <w:pPr>
              <w:jc w:val="center"/>
              <w:rPr>
                <w:ins w:id="414" w:author="Li Jinjie" w:date="2023-05-06T17:44:00Z"/>
              </w:rPr>
              <w:pPrChange w:id="415" w:author="Li Jinjie" w:date="2023-05-06T17:45:00Z">
                <w:pPr/>
              </w:pPrChange>
            </w:pPr>
          </w:p>
        </w:tc>
        <w:tc>
          <w:tcPr>
            <w:tcW w:w="3020" w:type="dxa"/>
            <w:vAlign w:val="center"/>
            <w:tcPrChange w:id="416" w:author="Li Jinjie" w:date="2023-05-06T17:45:00Z">
              <w:tcPr>
                <w:tcW w:w="3020" w:type="dxa"/>
                <w:gridSpan w:val="2"/>
              </w:tcPr>
            </w:tcPrChange>
          </w:tcPr>
          <w:p w14:paraId="5F185EF9" w14:textId="77777777" w:rsidR="00212824" w:rsidRDefault="00212824">
            <w:pPr>
              <w:jc w:val="center"/>
              <w:rPr>
                <w:ins w:id="417" w:author="Li Jinjie" w:date="2023-05-06T17:44:00Z"/>
              </w:rPr>
              <w:pPrChange w:id="418" w:author="Li Jinjie" w:date="2023-05-06T17:45:00Z">
                <w:pPr/>
              </w:pPrChange>
            </w:pPr>
          </w:p>
        </w:tc>
        <w:tc>
          <w:tcPr>
            <w:tcW w:w="3020" w:type="dxa"/>
            <w:vAlign w:val="center"/>
            <w:tcPrChange w:id="419" w:author="Li Jinjie" w:date="2023-05-06T17:45:00Z">
              <w:tcPr>
                <w:tcW w:w="3020" w:type="dxa"/>
                <w:gridSpan w:val="2"/>
              </w:tcPr>
            </w:tcPrChange>
          </w:tcPr>
          <w:p w14:paraId="45004F79" w14:textId="77777777" w:rsidR="00212824" w:rsidRDefault="00212824">
            <w:pPr>
              <w:jc w:val="center"/>
              <w:rPr>
                <w:ins w:id="420" w:author="Li Jinjie" w:date="2023-05-06T17:44:00Z"/>
              </w:rPr>
              <w:pPrChange w:id="421" w:author="Li Jinjie" w:date="2023-05-06T17:45:00Z">
                <w:pPr/>
              </w:pPrChange>
            </w:pPr>
          </w:p>
        </w:tc>
      </w:tr>
    </w:tbl>
    <w:p w14:paraId="39B95B94" w14:textId="52D5EEBE" w:rsidR="00365A49" w:rsidRDefault="00212824" w:rsidP="00447823">
      <w:pPr>
        <w:rPr>
          <w:ins w:id="422" w:author="Li Jinjie" w:date="2023-05-06T17:45:00Z"/>
        </w:rPr>
      </w:pPr>
      <w:ins w:id="423" w:author="Li Jinjie" w:date="2023-05-06T17:46:00Z">
        <w:r>
          <w:rPr>
            <w:rFonts w:hint="eastAsia"/>
          </w:rPr>
          <w:t>设置方法为</w:t>
        </w:r>
        <w:proofErr w:type="gramStart"/>
        <w:r>
          <w:rPr>
            <w:rFonts w:hint="eastAsia"/>
          </w:rPr>
          <w:t>选中第</w:t>
        </w:r>
        <w:proofErr w:type="gramEnd"/>
        <w:r>
          <w:rPr>
            <w:rFonts w:hint="eastAsia"/>
          </w:rPr>
          <w:t>一行，然后右键点击“表格属性”，在行标签</w:t>
        </w:r>
        <w:proofErr w:type="gramStart"/>
        <w:r>
          <w:rPr>
            <w:rFonts w:hint="eastAsia"/>
          </w:rPr>
          <w:t>页下勾</w:t>
        </w:r>
        <w:proofErr w:type="gramEnd"/>
        <w:r>
          <w:rPr>
            <w:rFonts w:hint="eastAsia"/>
          </w:rPr>
          <w:t>选“在各页顶端以标题行形式重复出现”</w:t>
        </w:r>
      </w:ins>
      <w:ins w:id="424" w:author="Li Jinjie" w:date="2023-05-06T17:47:00Z">
        <w:r w:rsidR="007456D7">
          <w:rPr>
            <w:rFonts w:hint="eastAsia"/>
          </w:rPr>
          <w:t>。</w:t>
        </w:r>
      </w:ins>
    </w:p>
    <w:p w14:paraId="77E5198D" w14:textId="77777777" w:rsidR="00212824" w:rsidRDefault="00212824" w:rsidP="00447823">
      <w:pPr>
        <w:rPr>
          <w:ins w:id="425" w:author="Li Jinjie" w:date="2023-05-06T17:34:00Z"/>
        </w:rPr>
      </w:pPr>
    </w:p>
    <w:p w14:paraId="0A6540D4" w14:textId="38AE3B57" w:rsidR="00447823" w:rsidRDefault="00310C29">
      <w:pPr>
        <w:pStyle w:val="a3"/>
        <w:numPr>
          <w:ilvl w:val="0"/>
          <w:numId w:val="28"/>
        </w:numPr>
        <w:ind w:firstLineChars="0"/>
        <w:rPr>
          <w:ins w:id="426" w:author="Li Jinjie" w:date="2023-05-06T17:40:00Z"/>
        </w:rPr>
        <w:pPrChange w:id="427" w:author="Li Jinjie" w:date="2023-05-06T17:42:00Z">
          <w:pPr/>
        </w:pPrChange>
      </w:pPr>
      <w:ins w:id="428" w:author="Li Jinjie" w:date="2023-05-06T17:39:00Z">
        <w:r>
          <w:rPr>
            <w:rFonts w:hint="eastAsia"/>
          </w:rPr>
          <w:t>文中公式可用</w:t>
        </w:r>
        <w:proofErr w:type="spellStart"/>
        <w:r>
          <w:rPr>
            <w:rFonts w:hint="eastAsia"/>
          </w:rPr>
          <w:t>MathType</w:t>
        </w:r>
      </w:ins>
      <w:proofErr w:type="spellEnd"/>
      <w:ins w:id="429" w:author="Li Jinjie" w:date="2023-05-06T17:40:00Z">
        <w:r>
          <w:rPr>
            <w:rFonts w:hint="eastAsia"/>
          </w:rPr>
          <w:t>编写，可以自动编号，可以自动引用。</w:t>
        </w:r>
      </w:ins>
    </w:p>
    <w:p w14:paraId="00983470" w14:textId="7BE3E6C7" w:rsidR="00310C29" w:rsidRDefault="00310C29">
      <w:pPr>
        <w:pStyle w:val="MTDisplayEquation"/>
        <w:rPr>
          <w:ins w:id="430" w:author="Li Jinjie" w:date="2023-05-06T17:34:00Z"/>
        </w:rPr>
        <w:pPrChange w:id="431" w:author="Li Jinjie" w:date="2023-05-06T17:40:00Z">
          <w:pPr/>
        </w:pPrChange>
      </w:pPr>
      <w:ins w:id="432" w:author="Li Jinjie" w:date="2023-05-06T17:40:00Z">
        <w:r>
          <w:tab/>
        </w:r>
      </w:ins>
      <w:ins w:id="433" w:author="Li Jinjie" w:date="2023-05-06T17:40:00Z">
        <w:r w:rsidRPr="005B6012">
          <w:rPr>
            <w:position w:val="-6"/>
          </w:rPr>
          <w:object w:dxaOrig="840" w:dyaOrig="320" w14:anchorId="4B1071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15.9pt" o:ole="">
              <v:imagedata r:id="rId25" o:title=""/>
            </v:shape>
            <o:OLEObject Type="Embed" ProgID="Equation.DSMT4" ShapeID="_x0000_i1025" DrawAspect="Content" ObjectID="_1804424044" r:id="rId26"/>
          </w:object>
        </w:r>
      </w:ins>
      <w:ins w:id="434" w:author="Li Jinjie" w:date="2023-05-06T17:40:00Z">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ins>
      <w:r>
        <w:fldChar w:fldCharType="separate"/>
      </w:r>
      <w:ins w:id="435" w:author="chooyy" w:date="2025-03-25T15:28:00Z" w16du:dateUtc="2025-03-25T07:28:00Z">
        <w:r w:rsidR="009B127A">
          <w:rPr>
            <w:noProof/>
          </w:rPr>
          <w:instrText>1</w:instrText>
        </w:r>
      </w:ins>
      <w:ins w:id="436" w:author="Li Jinjie" w:date="2023-05-06T17:40:00Z">
        <w:r>
          <w:fldChar w:fldCharType="end"/>
        </w:r>
        <w:r>
          <w:instrText>.</w:instrText>
        </w:r>
        <w:r>
          <w:fldChar w:fldCharType="begin"/>
        </w:r>
        <w:r>
          <w:instrText xml:space="preserve"> SEQ MTEqn \c \* Arabic \* MERGEFORMAT </w:instrText>
        </w:r>
      </w:ins>
      <w:r>
        <w:fldChar w:fldCharType="separate"/>
      </w:r>
      <w:ins w:id="437" w:author="chooyy" w:date="2025-03-25T15:28:00Z" w16du:dateUtc="2025-03-25T07:28:00Z">
        <w:r w:rsidR="009B127A">
          <w:rPr>
            <w:noProof/>
          </w:rPr>
          <w:instrText>1</w:instrText>
        </w:r>
      </w:ins>
      <w:ins w:id="438" w:author="Li Jinjie" w:date="2023-05-06T17:40:00Z">
        <w:r>
          <w:fldChar w:fldCharType="end"/>
        </w:r>
        <w:r>
          <w:instrText>)</w:instrText>
        </w:r>
        <w:r>
          <w:fldChar w:fldCharType="end"/>
        </w:r>
      </w:ins>
    </w:p>
    <w:p w14:paraId="3EC80095" w14:textId="57EC3B87" w:rsidR="00447823" w:rsidRDefault="00447823" w:rsidP="00447823">
      <w:pPr>
        <w:rPr>
          <w:ins w:id="439" w:author="Li Jinjie" w:date="2023-05-06T17:47:00Z"/>
        </w:rPr>
      </w:pPr>
    </w:p>
    <w:p w14:paraId="1CB48F5A" w14:textId="3D4C01DE" w:rsidR="001972D5" w:rsidRDefault="001972D5">
      <w:pPr>
        <w:pStyle w:val="a3"/>
        <w:numPr>
          <w:ilvl w:val="0"/>
          <w:numId w:val="28"/>
        </w:numPr>
        <w:ind w:firstLineChars="0"/>
        <w:rPr>
          <w:ins w:id="440" w:author="Li Jinjie" w:date="2023-05-06T17:48:00Z"/>
        </w:rPr>
        <w:pPrChange w:id="441" w:author="Li Jinjie" w:date="2023-05-06T17:48:00Z">
          <w:pPr/>
        </w:pPrChange>
      </w:pPr>
      <w:ins w:id="442" w:author="Li Jinjie" w:date="2023-05-06T17:47:00Z">
        <w:r>
          <w:rPr>
            <w:rFonts w:hint="eastAsia"/>
          </w:rPr>
          <w:t>对于包含</w:t>
        </w:r>
      </w:ins>
      <w:proofErr w:type="spellStart"/>
      <w:ins w:id="443" w:author="Li Jinjie" w:date="2023-05-06T17:48:00Z">
        <w:r>
          <w:rPr>
            <w:rFonts w:hint="eastAsia"/>
          </w:rPr>
          <w:t>MathType</w:t>
        </w:r>
        <w:proofErr w:type="spellEnd"/>
        <w:r>
          <w:rPr>
            <w:rFonts w:hint="eastAsia"/>
          </w:rPr>
          <w:t>公式的段落，如果直接采用</w:t>
        </w:r>
        <w:r>
          <w:rPr>
            <w:rFonts w:hint="eastAsia"/>
          </w:rPr>
          <w:t>1</w:t>
        </w:r>
        <w:r>
          <w:t>.5</w:t>
        </w:r>
        <w:r>
          <w:rPr>
            <w:rFonts w:hint="eastAsia"/>
          </w:rPr>
          <w:t>倍行距会导致行宽高低不齐</w:t>
        </w:r>
      </w:ins>
      <w:ins w:id="444" w:author="Li Jinjie" w:date="2023-05-06T17:51:00Z">
        <w:r w:rsidR="009A28E3">
          <w:rPr>
            <w:rFonts w:hint="eastAsia"/>
          </w:rPr>
          <w:t>，极不美观</w:t>
        </w:r>
      </w:ins>
      <w:ins w:id="445" w:author="Li Jinjie" w:date="2023-05-06T17:48:00Z">
        <w:r>
          <w:rPr>
            <w:rFonts w:hint="eastAsia"/>
          </w:rPr>
          <w:t>，如下：</w:t>
        </w:r>
      </w:ins>
    </w:p>
    <w:p w14:paraId="359CBDFC" w14:textId="390D1D96" w:rsidR="001972D5" w:rsidRDefault="001972D5" w:rsidP="00447823">
      <w:pPr>
        <w:rPr>
          <w:ins w:id="446" w:author="Li Jinjie" w:date="2023-05-06T17:51:00Z"/>
        </w:rPr>
      </w:pPr>
    </w:p>
    <w:p w14:paraId="4734DA8F" w14:textId="427AD61E" w:rsidR="009A28E3" w:rsidRDefault="009A28E3">
      <w:pPr>
        <w:ind w:firstLineChars="200" w:firstLine="480"/>
        <w:rPr>
          <w:ins w:id="447" w:author="Li Jinjie" w:date="2023-05-06T17:48:00Z"/>
        </w:rPr>
        <w:pPrChange w:id="448" w:author="Li Jinjie" w:date="2023-05-06T17:51:00Z">
          <w:pPr/>
        </w:pPrChange>
      </w:pPr>
      <w:ins w:id="449" w:author="Li Jinjie" w:date="2023-05-06T17:51:00Z">
        <w:r w:rsidRPr="009A28E3">
          <w:rPr>
            <w:rFonts w:hint="eastAsia"/>
          </w:rPr>
          <w:t>从明确</w:t>
        </w:r>
        <w:proofErr w:type="gramStart"/>
        <w:r w:rsidRPr="009A28E3">
          <w:rPr>
            <w:rFonts w:hint="eastAsia"/>
          </w:rPr>
          <w:t>地角度</w:t>
        </w:r>
        <w:proofErr w:type="gramEnd"/>
        <w:r w:rsidRPr="009A28E3">
          <w:rPr>
            <w:rFonts w:hint="eastAsia"/>
          </w:rPr>
          <w:t>而言，四元数是复数的</w:t>
        </w:r>
        <w:proofErr w:type="gramStart"/>
        <w:r w:rsidRPr="009A28E3">
          <w:rPr>
            <w:rFonts w:hint="eastAsia"/>
          </w:rPr>
          <w:t>不</w:t>
        </w:r>
        <w:proofErr w:type="gramEnd"/>
        <w:r w:rsidRPr="009A28E3">
          <w:rPr>
            <w:rFonts w:hint="eastAsia"/>
          </w:rPr>
          <w:t>可交换延伸。如把四元数的集合考虑成多维实数空间的话，四元数则代表著一个四维空间，相对于复数为二维空间。</w:t>
        </w:r>
      </w:ins>
    </w:p>
    <w:p w14:paraId="3728CFFC" w14:textId="69C3734C" w:rsidR="001972D5" w:rsidRDefault="001972D5">
      <w:pPr>
        <w:ind w:firstLineChars="200" w:firstLine="480"/>
        <w:rPr>
          <w:ins w:id="450" w:author="Li Jinjie" w:date="2023-05-06T17:48:00Z"/>
        </w:rPr>
        <w:pPrChange w:id="451" w:author="Li Jinjie" w:date="2023-05-06T17:49:00Z">
          <w:pPr/>
        </w:pPrChange>
      </w:pPr>
      <w:ins w:id="452" w:author="Li Jinjie" w:date="2023-05-06T17:49:00Z">
        <w:r w:rsidRPr="001972D5">
          <w:rPr>
            <w:rFonts w:hint="eastAsia"/>
          </w:rPr>
          <w:t>作为用于描述现实空间的坐标表示方式，人们在复数的基础上创造了四元数并以</w:t>
        </w:r>
      </w:ins>
      <w:ins w:id="453" w:author="Li Jinjie" w:date="2023-05-06T17:49:00Z">
        <w:r w:rsidRPr="008C193A">
          <w:rPr>
            <w:position w:val="-10"/>
          </w:rPr>
          <w:object w:dxaOrig="1460" w:dyaOrig="320" w14:anchorId="4535E4D3">
            <v:shape id="_x0000_i1026" type="#_x0000_t75" style="width:72.85pt;height:15.9pt" o:ole="">
              <v:imagedata r:id="rId27" o:title=""/>
            </v:shape>
            <o:OLEObject Type="Embed" ProgID="Equation.DSMT4" ShapeID="_x0000_i1026" DrawAspect="Content" ObjectID="_1804424045" r:id="rId28"/>
          </w:object>
        </w:r>
      </w:ins>
      <w:ins w:id="454" w:author="Li Jinjie" w:date="2023-05-06T17:49:00Z">
        <w:r w:rsidRPr="001972D5">
          <w:rPr>
            <w:rFonts w:hint="eastAsia"/>
          </w:rPr>
          <w:t>的形式说明空间点所在位置。</w:t>
        </w:r>
        <w:r w:rsidRPr="001972D5">
          <w:rPr>
            <w:rFonts w:hint="eastAsia"/>
          </w:rPr>
          <w:t xml:space="preserve"> </w:t>
        </w:r>
      </w:ins>
      <w:ins w:id="455" w:author="Li Jinjie" w:date="2023-05-06T17:49:00Z">
        <w:r w:rsidRPr="008C193A">
          <w:rPr>
            <w:position w:val="-6"/>
          </w:rPr>
          <w:object w:dxaOrig="139" w:dyaOrig="260" w14:anchorId="7FE8D7C6">
            <v:shape id="_x0000_i1027" type="#_x0000_t75" style="width:6.7pt;height:13.4pt" o:ole="">
              <v:imagedata r:id="rId29" o:title=""/>
            </v:shape>
            <o:OLEObject Type="Embed" ProgID="Equation.DSMT4" ShapeID="_x0000_i1027" DrawAspect="Content" ObjectID="_1804424046" r:id="rId30"/>
          </w:object>
        </w:r>
      </w:ins>
      <w:ins w:id="456" w:author="Li Jinjie" w:date="2023-05-06T17:49:00Z">
        <w:r w:rsidRPr="001972D5">
          <w:rPr>
            <w:rFonts w:hint="eastAsia"/>
          </w:rPr>
          <w:t>、</w:t>
        </w:r>
      </w:ins>
      <w:ins w:id="457" w:author="Li Jinjie" w:date="2023-05-06T17:50:00Z">
        <w:r w:rsidRPr="008C193A">
          <w:rPr>
            <w:position w:val="-10"/>
          </w:rPr>
          <w:object w:dxaOrig="200" w:dyaOrig="300" w14:anchorId="32A6EF6C">
            <v:shape id="_x0000_i1028" type="#_x0000_t75" style="width:10.05pt;height:15.05pt" o:ole="">
              <v:imagedata r:id="rId31" o:title=""/>
            </v:shape>
            <o:OLEObject Type="Embed" ProgID="Equation.DSMT4" ShapeID="_x0000_i1028" DrawAspect="Content" ObjectID="_1804424047" r:id="rId32"/>
          </w:object>
        </w:r>
      </w:ins>
      <w:ins w:id="458" w:author="Li Jinjie" w:date="2023-05-06T17:49:00Z">
        <w:r w:rsidRPr="001972D5">
          <w:rPr>
            <w:rFonts w:hint="eastAsia"/>
          </w:rPr>
          <w:t>、</w:t>
        </w:r>
      </w:ins>
      <w:ins w:id="459" w:author="Li Jinjie" w:date="2023-05-06T17:50:00Z">
        <w:r w:rsidRPr="008C193A">
          <w:rPr>
            <w:position w:val="-6"/>
          </w:rPr>
          <w:object w:dxaOrig="200" w:dyaOrig="279" w14:anchorId="6C4385AB">
            <v:shape id="_x0000_i1029" type="#_x0000_t75" style="width:10.05pt;height:13.4pt" o:ole="">
              <v:imagedata r:id="rId33" o:title=""/>
            </v:shape>
            <o:OLEObject Type="Embed" ProgID="Equation.DSMT4" ShapeID="_x0000_i1029" DrawAspect="Content" ObjectID="_1804424048" r:id="rId34"/>
          </w:object>
        </w:r>
      </w:ins>
      <w:ins w:id="460" w:author="Li Jinjie" w:date="2023-05-06T17:49:00Z">
        <w:r w:rsidRPr="001972D5">
          <w:rPr>
            <w:rFonts w:hint="eastAsia"/>
          </w:rPr>
          <w:t>作为一种特殊的虚数单位参与运算，并有以下运算规则：</w:t>
        </w:r>
      </w:ins>
      <w:ins w:id="461" w:author="Li Jinjie" w:date="2023-05-06T17:50:00Z">
        <w:r w:rsidRPr="008C193A">
          <w:rPr>
            <w:position w:val="-10"/>
          </w:rPr>
          <w:object w:dxaOrig="1480" w:dyaOrig="360" w14:anchorId="5DE049CD">
            <v:shape id="_x0000_i1030" type="#_x0000_t75" style="width:73.65pt;height:17.6pt" o:ole="">
              <v:imagedata r:id="rId35" o:title=""/>
            </v:shape>
            <o:OLEObject Type="Embed" ProgID="Equation.DSMT4" ShapeID="_x0000_i1030" DrawAspect="Content" ObjectID="_1804424049" r:id="rId36"/>
          </w:object>
        </w:r>
      </w:ins>
      <w:ins w:id="462" w:author="Li Jinjie" w:date="2023-05-06T17:49:00Z">
        <w:r w:rsidRPr="001972D5">
          <w:rPr>
            <w:rFonts w:hint="eastAsia"/>
          </w:rPr>
          <w:t>，</w:t>
        </w:r>
      </w:ins>
      <w:ins w:id="463" w:author="Li Jinjie" w:date="2023-05-06T17:50:00Z">
        <w:r w:rsidRPr="008C193A">
          <w:rPr>
            <w:position w:val="-10"/>
          </w:rPr>
          <w:object w:dxaOrig="1660" w:dyaOrig="360" w14:anchorId="01F06C03">
            <v:shape id="_x0000_i1031" type="#_x0000_t75" style="width:82.9pt;height:17.6pt" o:ole="">
              <v:imagedata r:id="rId37" o:title=""/>
            </v:shape>
            <o:OLEObject Type="Embed" ProgID="Equation.DSMT4" ShapeID="_x0000_i1031" DrawAspect="Content" ObjectID="_1804424050" r:id="rId38"/>
          </w:object>
        </w:r>
      </w:ins>
      <w:ins w:id="464" w:author="Li Jinjie" w:date="2023-05-06T17:50:00Z">
        <w:r>
          <w:rPr>
            <w:rFonts w:hint="eastAsia"/>
          </w:rPr>
          <w:t>。</w:t>
        </w:r>
      </w:ins>
    </w:p>
    <w:p w14:paraId="3984F763" w14:textId="1292104A" w:rsidR="001972D5" w:rsidRDefault="001972D5" w:rsidP="00447823">
      <w:pPr>
        <w:rPr>
          <w:ins w:id="465" w:author="Li Jinjie" w:date="2023-05-06T17:51:00Z"/>
        </w:rPr>
      </w:pPr>
    </w:p>
    <w:p w14:paraId="08879BDC" w14:textId="2A05BEDB" w:rsidR="009A28E3" w:rsidRDefault="009A28E3" w:rsidP="00447823">
      <w:pPr>
        <w:rPr>
          <w:ins w:id="466" w:author="Li Jinjie" w:date="2023-05-06T17:51:00Z"/>
        </w:rPr>
      </w:pPr>
      <w:ins w:id="467" w:author="Li Jinjie" w:date="2023-05-06T17:51:00Z">
        <w:r>
          <w:rPr>
            <w:rFonts w:hint="eastAsia"/>
          </w:rPr>
          <w:t>为解决上述问题，引入一种新的样式：</w:t>
        </w:r>
        <w:proofErr w:type="spellStart"/>
        <w:r>
          <w:rPr>
            <w:rFonts w:hint="eastAsia"/>
          </w:rPr>
          <w:t>phd</w:t>
        </w:r>
        <w:proofErr w:type="spellEnd"/>
        <w:r>
          <w:t>_</w:t>
        </w:r>
        <w:r>
          <w:rPr>
            <w:rFonts w:hint="eastAsia"/>
          </w:rPr>
          <w:t>正文，</w:t>
        </w:r>
      </w:ins>
      <w:ins w:id="468" w:author="Li Jinjie" w:date="2023-05-06T17:52:00Z">
        <w:r>
          <w:rPr>
            <w:rFonts w:hint="eastAsia"/>
          </w:rPr>
          <w:t>采用固定值</w:t>
        </w:r>
        <w:r>
          <w:rPr>
            <w:rFonts w:hint="eastAsia"/>
          </w:rPr>
          <w:t>2</w:t>
        </w:r>
        <w:r>
          <w:t>4.4</w:t>
        </w:r>
        <w:r>
          <w:rPr>
            <w:rFonts w:hint="eastAsia"/>
          </w:rPr>
          <w:t>磅</w:t>
        </w:r>
      </w:ins>
      <w:ins w:id="469" w:author="Li Jinjie" w:date="2023-05-06T17:55:00Z">
        <w:r w:rsidR="00F42CC0">
          <w:rPr>
            <w:rFonts w:hint="eastAsia"/>
          </w:rPr>
          <w:t>（量了一下与</w:t>
        </w:r>
        <w:r w:rsidR="00F42CC0">
          <w:rPr>
            <w:rFonts w:hint="eastAsia"/>
          </w:rPr>
          <w:t>word</w:t>
        </w:r>
        <w:r w:rsidR="00F42CC0">
          <w:rPr>
            <w:rFonts w:hint="eastAsia"/>
          </w:rPr>
          <w:t>的</w:t>
        </w:r>
        <w:r w:rsidR="00F42CC0">
          <w:rPr>
            <w:rFonts w:hint="eastAsia"/>
          </w:rPr>
          <w:t>1</w:t>
        </w:r>
        <w:r w:rsidR="00F42CC0">
          <w:t>.5</w:t>
        </w:r>
        <w:r w:rsidR="00F42CC0">
          <w:rPr>
            <w:rFonts w:hint="eastAsia"/>
          </w:rPr>
          <w:t>倍行距相符）</w:t>
        </w:r>
      </w:ins>
      <w:ins w:id="470" w:author="Li Jinjie" w:date="2023-05-06T17:52:00Z">
        <w:r>
          <w:rPr>
            <w:rFonts w:hint="eastAsia"/>
          </w:rPr>
          <w:t>设置行宽，同时设置首行缩进</w:t>
        </w:r>
        <w:r>
          <w:rPr>
            <w:rFonts w:hint="eastAsia"/>
          </w:rPr>
          <w:t>2</w:t>
        </w:r>
        <w:r>
          <w:rPr>
            <w:rFonts w:hint="eastAsia"/>
          </w:rPr>
          <w:t>字符，效果如下：</w:t>
        </w:r>
      </w:ins>
    </w:p>
    <w:p w14:paraId="28841F81" w14:textId="77777777" w:rsidR="009A28E3" w:rsidRPr="004E500F" w:rsidRDefault="009A28E3">
      <w:pPr>
        <w:rPr>
          <w:ins w:id="471" w:author="Li Jinjie" w:date="2023-05-06T17:34:00Z"/>
          <w:rFonts w:hint="eastAsia"/>
        </w:rPr>
        <w:pPrChange w:id="472" w:author="Li Jinjie" w:date="2023-05-06T17:34:00Z">
          <w:pPr>
            <w:pStyle w:val="phdchapter"/>
            <w:spacing w:before="163" w:after="163"/>
          </w:pPr>
        </w:pPrChange>
      </w:pPr>
    </w:p>
    <w:p w14:paraId="1CC367D5" w14:textId="77777777" w:rsidR="009A28E3" w:rsidRPr="009A28E3" w:rsidRDefault="009A28E3">
      <w:pPr>
        <w:pStyle w:val="phd"/>
        <w:ind w:firstLine="480"/>
        <w:rPr>
          <w:ins w:id="473" w:author="Li Jinjie" w:date="2023-05-06T17:52:00Z"/>
        </w:rPr>
        <w:pPrChange w:id="474" w:author="Li Jinjie" w:date="2023-05-06T17:52:00Z">
          <w:pPr>
            <w:ind w:firstLineChars="200" w:firstLine="480"/>
          </w:pPr>
        </w:pPrChange>
      </w:pPr>
      <w:ins w:id="475" w:author="Li Jinjie" w:date="2023-05-06T17:52:00Z">
        <w:r w:rsidRPr="004E500F">
          <w:rPr>
            <w:rFonts w:hint="eastAsia"/>
          </w:rPr>
          <w:t>从明确</w:t>
        </w:r>
        <w:proofErr w:type="gramStart"/>
        <w:r w:rsidRPr="004E500F">
          <w:rPr>
            <w:rFonts w:hint="eastAsia"/>
          </w:rPr>
          <w:t>地角度</w:t>
        </w:r>
        <w:proofErr w:type="gramEnd"/>
        <w:r w:rsidRPr="004E500F">
          <w:rPr>
            <w:rFonts w:hint="eastAsia"/>
          </w:rPr>
          <w:t>而言，四元数是复数的</w:t>
        </w:r>
        <w:proofErr w:type="gramStart"/>
        <w:r w:rsidRPr="004E500F">
          <w:rPr>
            <w:rFonts w:hint="eastAsia"/>
          </w:rPr>
          <w:t>不</w:t>
        </w:r>
        <w:proofErr w:type="gramEnd"/>
        <w:r w:rsidRPr="004E500F">
          <w:rPr>
            <w:rFonts w:hint="eastAsia"/>
          </w:rPr>
          <w:t>可交换延伸。如把四元数的集合考虑成多维实数空间的话，四元数则代表著一个四维空间，相对于复数为二维空间。</w:t>
        </w:r>
      </w:ins>
    </w:p>
    <w:p w14:paraId="0F731B51" w14:textId="77777777" w:rsidR="009A28E3" w:rsidRPr="009A28E3" w:rsidRDefault="009A28E3">
      <w:pPr>
        <w:pStyle w:val="phd"/>
        <w:ind w:firstLine="480"/>
        <w:rPr>
          <w:ins w:id="476" w:author="Li Jinjie" w:date="2023-05-06T17:52:00Z"/>
        </w:rPr>
        <w:pPrChange w:id="477" w:author="Li Jinjie" w:date="2023-05-06T17:52:00Z">
          <w:pPr>
            <w:ind w:firstLineChars="200" w:firstLine="480"/>
          </w:pPr>
        </w:pPrChange>
      </w:pPr>
      <w:ins w:id="478" w:author="Li Jinjie" w:date="2023-05-06T17:52:00Z">
        <w:r w:rsidRPr="009A28E3">
          <w:rPr>
            <w:rFonts w:hint="eastAsia"/>
          </w:rPr>
          <w:t>作为用于描述现实空间的坐标表示方式，人们在复数的基础上创造了四元数并以</w:t>
        </w:r>
      </w:ins>
      <w:ins w:id="479" w:author="Li Jinjie" w:date="2023-05-06T17:52:00Z">
        <w:r w:rsidRPr="005B6012">
          <w:object w:dxaOrig="1460" w:dyaOrig="320" w14:anchorId="2F4B38A9">
            <v:shape id="_x0000_i1032" type="#_x0000_t75" style="width:72.85pt;height:15.9pt" o:ole="">
              <v:imagedata r:id="rId27" o:title=""/>
            </v:shape>
            <o:OLEObject Type="Embed" ProgID="Equation.DSMT4" ShapeID="_x0000_i1032" DrawAspect="Content" ObjectID="_1804424051" r:id="rId39"/>
          </w:object>
        </w:r>
      </w:ins>
      <w:ins w:id="480" w:author="Li Jinjie" w:date="2023-05-06T17:52:00Z">
        <w:r w:rsidRPr="009A28E3">
          <w:rPr>
            <w:rFonts w:hint="eastAsia"/>
          </w:rPr>
          <w:t>的形式说明空间点所在位置。</w:t>
        </w:r>
        <w:r w:rsidRPr="009A28E3">
          <w:t xml:space="preserve"> </w:t>
        </w:r>
      </w:ins>
      <w:ins w:id="481" w:author="Li Jinjie" w:date="2023-05-06T17:52:00Z">
        <w:r w:rsidRPr="005B6012">
          <w:object w:dxaOrig="139" w:dyaOrig="260" w14:anchorId="73C966F6">
            <v:shape id="_x0000_i1033" type="#_x0000_t75" style="width:6.7pt;height:13.4pt" o:ole="">
              <v:imagedata r:id="rId29" o:title=""/>
            </v:shape>
            <o:OLEObject Type="Embed" ProgID="Equation.DSMT4" ShapeID="_x0000_i1033" DrawAspect="Content" ObjectID="_1804424052" r:id="rId40"/>
          </w:object>
        </w:r>
      </w:ins>
      <w:ins w:id="482" w:author="Li Jinjie" w:date="2023-05-06T17:52:00Z">
        <w:r w:rsidRPr="009A28E3">
          <w:rPr>
            <w:rFonts w:hint="eastAsia"/>
          </w:rPr>
          <w:t>、</w:t>
        </w:r>
      </w:ins>
      <w:ins w:id="483" w:author="Li Jinjie" w:date="2023-05-06T17:52:00Z">
        <w:r w:rsidRPr="005B6012">
          <w:object w:dxaOrig="200" w:dyaOrig="300" w14:anchorId="107FD4B8">
            <v:shape id="_x0000_i1034" type="#_x0000_t75" style="width:10.05pt;height:15.05pt" o:ole="">
              <v:imagedata r:id="rId31" o:title=""/>
            </v:shape>
            <o:OLEObject Type="Embed" ProgID="Equation.DSMT4" ShapeID="_x0000_i1034" DrawAspect="Content" ObjectID="_1804424053" r:id="rId41"/>
          </w:object>
        </w:r>
      </w:ins>
      <w:ins w:id="484" w:author="Li Jinjie" w:date="2023-05-06T17:52:00Z">
        <w:r w:rsidRPr="009A28E3">
          <w:rPr>
            <w:rFonts w:hint="eastAsia"/>
          </w:rPr>
          <w:t>、</w:t>
        </w:r>
      </w:ins>
      <w:ins w:id="485" w:author="Li Jinjie" w:date="2023-05-06T17:52:00Z">
        <w:r w:rsidRPr="005B6012">
          <w:object w:dxaOrig="200" w:dyaOrig="279" w14:anchorId="1310594F">
            <v:shape id="_x0000_i1035" type="#_x0000_t75" style="width:10.05pt;height:13.4pt" o:ole="">
              <v:imagedata r:id="rId33" o:title=""/>
            </v:shape>
            <o:OLEObject Type="Embed" ProgID="Equation.DSMT4" ShapeID="_x0000_i1035" DrawAspect="Content" ObjectID="_1804424054" r:id="rId42"/>
          </w:object>
        </w:r>
      </w:ins>
      <w:ins w:id="486" w:author="Li Jinjie" w:date="2023-05-06T17:52:00Z">
        <w:r w:rsidRPr="009A28E3">
          <w:rPr>
            <w:rFonts w:hint="eastAsia"/>
          </w:rPr>
          <w:t>作为一种特殊的虚数单位参与运算，并有以下运算规则：</w:t>
        </w:r>
      </w:ins>
      <w:ins w:id="487" w:author="Li Jinjie" w:date="2023-05-06T17:52:00Z">
        <w:r w:rsidRPr="005B6012">
          <w:object w:dxaOrig="1480" w:dyaOrig="360" w14:anchorId="753EE398">
            <v:shape id="_x0000_i1036" type="#_x0000_t75" style="width:73.65pt;height:17.6pt" o:ole="">
              <v:imagedata r:id="rId35" o:title=""/>
            </v:shape>
            <o:OLEObject Type="Embed" ProgID="Equation.DSMT4" ShapeID="_x0000_i1036" DrawAspect="Content" ObjectID="_1804424055" r:id="rId43"/>
          </w:object>
        </w:r>
      </w:ins>
      <w:ins w:id="488" w:author="Li Jinjie" w:date="2023-05-06T17:52:00Z">
        <w:r w:rsidRPr="009A28E3">
          <w:rPr>
            <w:rFonts w:hint="eastAsia"/>
          </w:rPr>
          <w:t>，</w:t>
        </w:r>
      </w:ins>
      <w:ins w:id="489" w:author="Li Jinjie" w:date="2023-05-06T17:52:00Z">
        <w:r w:rsidRPr="005B6012">
          <w:object w:dxaOrig="1660" w:dyaOrig="360" w14:anchorId="08AE2B65">
            <v:shape id="_x0000_i1037" type="#_x0000_t75" style="width:82.9pt;height:17.6pt" o:ole="">
              <v:imagedata r:id="rId37" o:title=""/>
            </v:shape>
            <o:OLEObject Type="Embed" ProgID="Equation.DSMT4" ShapeID="_x0000_i1037" DrawAspect="Content" ObjectID="_1804424056" r:id="rId44"/>
          </w:object>
        </w:r>
      </w:ins>
      <w:ins w:id="490" w:author="Li Jinjie" w:date="2023-05-06T17:52:00Z">
        <w:r w:rsidRPr="009A28E3">
          <w:rPr>
            <w:rFonts w:hint="eastAsia"/>
          </w:rPr>
          <w:t>。</w:t>
        </w:r>
      </w:ins>
    </w:p>
    <w:p w14:paraId="2B5343C7" w14:textId="08066761" w:rsidR="00447823" w:rsidRDefault="00D243E0" w:rsidP="00447823">
      <w:pPr>
        <w:rPr>
          <w:ins w:id="491" w:author="Li Jinjie" w:date="2023-05-06T17:53:00Z"/>
        </w:rPr>
      </w:pPr>
      <w:ins w:id="492" w:author="Li Jinjie" w:date="2023-05-06T17:53:00Z">
        <w:r>
          <w:rPr>
            <w:rFonts w:hint="eastAsia"/>
          </w:rPr>
          <w:t>注意若只应用一次样式，会出现公式靠下的情况。这个时候再应用一次样式就好了。</w:t>
        </w:r>
      </w:ins>
    </w:p>
    <w:p w14:paraId="5E79D229" w14:textId="77777777" w:rsidR="00D243E0" w:rsidRPr="009A28E3" w:rsidRDefault="00D243E0" w:rsidP="00447823">
      <w:pPr>
        <w:rPr>
          <w:ins w:id="493" w:author="Li Jinjie" w:date="2023-05-06T17:52:00Z"/>
        </w:rPr>
      </w:pPr>
    </w:p>
    <w:p w14:paraId="4C7CB385" w14:textId="77777777" w:rsidR="009A28E3" w:rsidRDefault="009A28E3" w:rsidP="00447823">
      <w:pPr>
        <w:rPr>
          <w:ins w:id="494" w:author="Li Jinjie" w:date="2023-05-06T17:55:00Z"/>
        </w:rPr>
      </w:pPr>
    </w:p>
    <w:p w14:paraId="40DE3437" w14:textId="74A559FA" w:rsidR="00F35C4F" w:rsidRPr="004E500F" w:rsidRDefault="008C4CA9">
      <w:pPr>
        <w:pStyle w:val="a3"/>
        <w:numPr>
          <w:ilvl w:val="0"/>
          <w:numId w:val="28"/>
        </w:numPr>
        <w:ind w:firstLineChars="0"/>
        <w:rPr>
          <w:ins w:id="495" w:author="Li Jinjie" w:date="2023-05-06T17:55:00Z"/>
        </w:rPr>
        <w:pPrChange w:id="496" w:author="Li Jinjie" w:date="2023-05-06T17:59:00Z">
          <w:pPr/>
        </w:pPrChange>
      </w:pPr>
      <w:ins w:id="497" w:author="Li Jinjie" w:date="2023-05-06T17:58:00Z">
        <w:r>
          <w:rPr>
            <w:rFonts w:hint="eastAsia"/>
          </w:rPr>
          <w:lastRenderedPageBreak/>
          <w:t>页码较为靠上。原先为</w:t>
        </w:r>
        <w:r>
          <w:rPr>
            <w:rFonts w:hint="eastAsia"/>
          </w:rPr>
          <w:t>1</w:t>
        </w:r>
        <w:r>
          <w:t>.5</w:t>
        </w:r>
        <w:r>
          <w:rPr>
            <w:rFonts w:hint="eastAsia"/>
          </w:rPr>
          <w:t>倍行距，应该设置为单</w:t>
        </w:r>
        <w:proofErr w:type="gramStart"/>
        <w:r>
          <w:rPr>
            <w:rFonts w:hint="eastAsia"/>
          </w:rPr>
          <w:t>倍</w:t>
        </w:r>
        <w:proofErr w:type="gramEnd"/>
        <w:r>
          <w:rPr>
            <w:rFonts w:hint="eastAsia"/>
          </w:rPr>
          <w:t>行距。</w:t>
        </w:r>
      </w:ins>
    </w:p>
    <w:p w14:paraId="59E99B28" w14:textId="2A321CE1" w:rsidR="00F35C4F" w:rsidRDefault="00F35C4F" w:rsidP="00F35C4F">
      <w:pPr>
        <w:rPr>
          <w:ins w:id="498" w:author="Li Jinjie" w:date="2023-05-06T17:59:00Z"/>
        </w:rPr>
      </w:pPr>
    </w:p>
    <w:p w14:paraId="5F8AB569" w14:textId="198C2B43" w:rsidR="008C4CA9" w:rsidRPr="004E500F" w:rsidRDefault="001D0544">
      <w:pPr>
        <w:pStyle w:val="a3"/>
        <w:numPr>
          <w:ilvl w:val="0"/>
          <w:numId w:val="28"/>
        </w:numPr>
        <w:ind w:firstLineChars="0"/>
        <w:rPr>
          <w:ins w:id="499" w:author="Li Jinjie" w:date="2023-05-06T17:55:00Z"/>
        </w:rPr>
        <w:pPrChange w:id="500" w:author="Li Jinjie" w:date="2023-05-06T18:00:00Z">
          <w:pPr/>
        </w:pPrChange>
      </w:pPr>
      <w:ins w:id="501" w:author="Li Jinjie" w:date="2023-05-06T17:59:00Z">
        <w:r>
          <w:rPr>
            <w:rFonts w:hint="eastAsia"/>
          </w:rPr>
          <w:t>奇偶页的顶端文字与页眉的距离不同，发现是</w:t>
        </w:r>
      </w:ins>
      <w:ins w:id="502" w:author="Li Jinjie" w:date="2023-05-06T18:00:00Z">
        <w:r>
          <w:rPr>
            <w:rFonts w:hint="eastAsia"/>
          </w:rPr>
          <w:t>奇数页页眉多了一个换行符。</w:t>
        </w:r>
      </w:ins>
    </w:p>
    <w:p w14:paraId="768BE340" w14:textId="77777777" w:rsidR="00F35C4F" w:rsidRPr="004E500F" w:rsidRDefault="00F35C4F" w:rsidP="004E500F">
      <w:pPr>
        <w:rPr>
          <w:ins w:id="503" w:author="Li Jinjie" w:date="2023-05-06T17:55:00Z"/>
        </w:rPr>
      </w:pPr>
    </w:p>
    <w:p w14:paraId="0548BCF5" w14:textId="1A3C33B0" w:rsidR="00F35C4F" w:rsidRPr="004E500F" w:rsidRDefault="00EC3AAE">
      <w:pPr>
        <w:pStyle w:val="a3"/>
        <w:numPr>
          <w:ilvl w:val="0"/>
          <w:numId w:val="28"/>
        </w:numPr>
        <w:ind w:firstLineChars="0"/>
        <w:rPr>
          <w:ins w:id="504" w:author="Li Jinjie" w:date="2023-05-06T17:55:00Z"/>
        </w:rPr>
        <w:pPrChange w:id="505" w:author="Li Jinjie" w:date="2023-05-06T18:01:00Z">
          <w:pPr/>
        </w:pPrChange>
      </w:pPr>
      <w:ins w:id="506" w:author="Li Jinjie" w:date="2023-05-06T18:01:00Z">
        <w:r>
          <w:rPr>
            <w:rFonts w:hint="eastAsia"/>
          </w:rPr>
          <w:t>导出</w:t>
        </w:r>
        <w:r>
          <w:rPr>
            <w:rFonts w:hint="eastAsia"/>
          </w:rPr>
          <w:t>PDF</w:t>
        </w:r>
        <w:r>
          <w:rPr>
            <w:rFonts w:hint="eastAsia"/>
          </w:rPr>
          <w:t>时，注意检查</w:t>
        </w:r>
        <w:proofErr w:type="spellStart"/>
        <w:r>
          <w:rPr>
            <w:rFonts w:hint="eastAsia"/>
          </w:rPr>
          <w:t>Math</w:t>
        </w:r>
      </w:ins>
      <w:ins w:id="507" w:author="Li Jinjie" w:date="2023-05-06T18:02:00Z">
        <w:r>
          <w:rPr>
            <w:rFonts w:hint="eastAsia"/>
          </w:rPr>
          <w:t>T</w:t>
        </w:r>
      </w:ins>
      <w:ins w:id="508" w:author="Li Jinjie" w:date="2023-05-06T18:01:00Z">
        <w:r>
          <w:rPr>
            <w:rFonts w:hint="eastAsia"/>
          </w:rPr>
          <w:t>ype</w:t>
        </w:r>
      </w:ins>
      <w:proofErr w:type="spellEnd"/>
      <w:ins w:id="509" w:author="Li Jinjie" w:date="2023-05-06T18:02:00Z">
        <w:r>
          <w:rPr>
            <w:rFonts w:hint="eastAsia"/>
          </w:rPr>
          <w:t>公式是否出现乱码。</w:t>
        </w:r>
        <w:r w:rsidR="004E500F">
          <w:rPr>
            <w:rFonts w:hint="eastAsia"/>
          </w:rPr>
          <w:t>导出为</w:t>
        </w:r>
      </w:ins>
      <w:ins w:id="510" w:author="Li Jinjie" w:date="2023-05-06T18:03:00Z">
        <w:r w:rsidR="004E500F">
          <w:rPr>
            <w:rFonts w:hint="eastAsia"/>
          </w:rPr>
          <w:t>PDF</w:t>
        </w:r>
      </w:ins>
      <w:ins w:id="511" w:author="Li Jinjie" w:date="2023-05-06T18:02:00Z">
        <w:r w:rsidR="004E500F">
          <w:rPr>
            <w:rFonts w:hint="eastAsia"/>
          </w:rPr>
          <w:t>时</w:t>
        </w:r>
        <w:proofErr w:type="gramStart"/>
        <w:r w:rsidR="004E500F">
          <w:rPr>
            <w:rFonts w:hint="eastAsia"/>
          </w:rPr>
          <w:t>应勾选</w:t>
        </w:r>
        <w:proofErr w:type="gramEnd"/>
        <w:r w:rsidR="004E500F">
          <w:rPr>
            <w:noProof/>
          </w:rPr>
          <w:drawing>
            <wp:inline distT="0" distB="0" distL="0" distR="0" wp14:anchorId="02E75773" wp14:editId="00128D41">
              <wp:extent cx="2057143" cy="2000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57143" cy="200000"/>
                      </a:xfrm>
                      <a:prstGeom prst="rect">
                        <a:avLst/>
                      </a:prstGeom>
                    </pic:spPr>
                  </pic:pic>
                </a:graphicData>
              </a:graphic>
            </wp:inline>
          </w:drawing>
        </w:r>
        <w:r w:rsidR="004E500F">
          <w:rPr>
            <w:rFonts w:hint="eastAsia"/>
          </w:rPr>
          <w:t>，打印</w:t>
        </w:r>
      </w:ins>
      <w:ins w:id="512" w:author="Li Jinjie" w:date="2023-05-06T18:03:00Z">
        <w:r w:rsidR="004E500F">
          <w:rPr>
            <w:rFonts w:hint="eastAsia"/>
          </w:rPr>
          <w:t>为</w:t>
        </w:r>
        <w:r w:rsidR="004E500F">
          <w:rPr>
            <w:rFonts w:hint="eastAsia"/>
          </w:rPr>
          <w:t>PDF</w:t>
        </w:r>
        <w:r w:rsidR="004E500F">
          <w:rPr>
            <w:rFonts w:hint="eastAsia"/>
          </w:rPr>
          <w:t>时应</w:t>
        </w:r>
        <w:proofErr w:type="gramStart"/>
        <w:r w:rsidR="004E500F">
          <w:rPr>
            <w:rFonts w:hint="eastAsia"/>
          </w:rPr>
          <w:t>取消勾选</w:t>
        </w:r>
        <w:proofErr w:type="gramEnd"/>
        <w:r w:rsidR="004E500F">
          <w:rPr>
            <w:noProof/>
          </w:rPr>
          <w:drawing>
            <wp:inline distT="0" distB="0" distL="0" distR="0" wp14:anchorId="36FA82E6" wp14:editId="437C8DB7">
              <wp:extent cx="2142857" cy="19047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42857" cy="190476"/>
                      </a:xfrm>
                      <a:prstGeom prst="rect">
                        <a:avLst/>
                      </a:prstGeom>
                    </pic:spPr>
                  </pic:pic>
                </a:graphicData>
              </a:graphic>
            </wp:inline>
          </w:drawing>
        </w:r>
        <w:r w:rsidR="004E500F">
          <w:rPr>
            <w:rFonts w:hint="eastAsia"/>
          </w:rPr>
          <w:t>，并将</w:t>
        </w:r>
      </w:ins>
      <w:ins w:id="513" w:author="Li Jinjie" w:date="2023-05-06T18:04:00Z">
        <w:r w:rsidR="0040222C">
          <w:rPr>
            <w:rFonts w:hint="eastAsia"/>
          </w:rPr>
          <w:t>默认</w:t>
        </w:r>
      </w:ins>
      <w:ins w:id="514" w:author="Li Jinjie" w:date="2023-05-06T18:03:00Z">
        <w:r w:rsidR="004E500F">
          <w:rPr>
            <w:rFonts w:hint="eastAsia"/>
          </w:rPr>
          <w:t>设置</w:t>
        </w:r>
      </w:ins>
      <w:ins w:id="515" w:author="Li Jinjie" w:date="2023-05-06T18:04:00Z">
        <w:r w:rsidR="0040222C">
          <w:rPr>
            <w:rFonts w:hint="eastAsia"/>
          </w:rPr>
          <w:t>选</w:t>
        </w:r>
      </w:ins>
      <w:ins w:id="516" w:author="Li Jinjie" w:date="2023-05-06T18:03:00Z">
        <w:r w:rsidR="004E500F">
          <w:rPr>
            <w:rFonts w:hint="eastAsia"/>
          </w:rPr>
          <w:t>为“高质量打印”，以获得较清晰的图片。</w:t>
        </w:r>
      </w:ins>
      <w:proofErr w:type="gramStart"/>
      <w:ins w:id="517" w:author="Li Jinjie" w:date="2023-05-06T18:06:00Z">
        <w:r w:rsidR="00D50521">
          <w:rPr>
            <w:rFonts w:hint="eastAsia"/>
          </w:rPr>
          <w:t>盲审时</w:t>
        </w:r>
        <w:proofErr w:type="gramEnd"/>
        <w:r w:rsidR="00D50521">
          <w:rPr>
            <w:rFonts w:hint="eastAsia"/>
          </w:rPr>
          <w:t>的教训</w:t>
        </w:r>
        <w:r w:rsidR="00D50521">
          <w:t>……</w:t>
        </w:r>
      </w:ins>
    </w:p>
    <w:p w14:paraId="7BC92EBE" w14:textId="040557B3" w:rsidR="00F35C4F" w:rsidRDefault="00F35C4F" w:rsidP="00F35C4F">
      <w:pPr>
        <w:rPr>
          <w:ins w:id="518" w:author="Li Jinjie" w:date="2023-05-06T18:02:00Z"/>
        </w:rPr>
      </w:pPr>
    </w:p>
    <w:p w14:paraId="5C021703" w14:textId="77777777" w:rsidR="00EC3AAE" w:rsidRPr="004E500F" w:rsidRDefault="00EC3AAE" w:rsidP="004E500F">
      <w:pPr>
        <w:rPr>
          <w:ins w:id="519" w:author="Li Jinjie" w:date="2023-05-06T17:55:00Z"/>
        </w:rPr>
      </w:pPr>
    </w:p>
    <w:p w14:paraId="162C39D3" w14:textId="3DD3A762" w:rsidR="00007895" w:rsidRDefault="00007895">
      <w:pPr>
        <w:sectPr w:rsidR="00007895" w:rsidSect="00007895">
          <w:headerReference w:type="even" r:id="rId47"/>
          <w:headerReference w:type="default" r:id="rId48"/>
          <w:footerReference w:type="even" r:id="rId49"/>
          <w:footerReference w:type="default" r:id="rId50"/>
          <w:pgSz w:w="11906" w:h="16838" w:code="9"/>
          <w:pgMar w:top="1418" w:right="1418" w:bottom="1418" w:left="1418" w:header="851" w:footer="851" w:gutter="0"/>
          <w:pgNumType w:start="1"/>
          <w:cols w:space="425"/>
          <w:docGrid w:type="linesAndChars" w:linePitch="326"/>
          <w:sectPrChange w:id="524" w:author="Li Jinjie" w:date="2023-05-06T17:20:00Z">
            <w:sectPr w:rsidR="00007895" w:rsidSect="00007895">
              <w:pgMar w:top="1418" w:right="1134" w:bottom="1418" w:left="1701" w:header="851" w:footer="851" w:gutter="0"/>
            </w:sectPr>
          </w:sectPrChange>
        </w:sectPr>
      </w:pPr>
    </w:p>
    <w:p w14:paraId="7AAC9EB4" w14:textId="79181F12" w:rsidR="00041622" w:rsidRPr="00B207E0" w:rsidRDefault="00CE4D56" w:rsidP="000B5A9B">
      <w:pPr>
        <w:pStyle w:val="phdchapter"/>
        <w:numPr>
          <w:ilvl w:val="0"/>
          <w:numId w:val="0"/>
        </w:numPr>
        <w:spacing w:before="163" w:after="163"/>
        <w:rPr>
          <w:rFonts w:ascii="Times New Roman" w:hAnsi="Times New Roman" w:cs="Times New Roman"/>
        </w:rPr>
      </w:pPr>
      <w:bookmarkStart w:id="525" w:name="_Toc85060917"/>
      <w:bookmarkEnd w:id="198"/>
      <w:bookmarkEnd w:id="199"/>
      <w:r>
        <w:rPr>
          <w:rFonts w:ascii="Times New Roman" w:hAnsi="Times New Roman" w:cs="Times New Roman" w:hint="eastAsia"/>
        </w:rPr>
        <w:lastRenderedPageBreak/>
        <w:t>总结</w:t>
      </w:r>
      <w:bookmarkEnd w:id="525"/>
    </w:p>
    <w:p w14:paraId="4B3B9441" w14:textId="35098F3E" w:rsidR="004A2905" w:rsidRPr="00CE4D56" w:rsidRDefault="00CE4D56" w:rsidP="00823984">
      <w:pPr>
        <w:ind w:firstLineChars="200" w:firstLine="480"/>
        <w:rPr>
          <w:rFonts w:cs="Times New Roman"/>
        </w:rPr>
      </w:pPr>
      <w:r>
        <w:rPr>
          <w:rFonts w:cs="Times New Roman" w:hint="eastAsia"/>
        </w:rPr>
        <w:t>学位论文的结论单独作为一章，但不加章号。</w:t>
      </w:r>
      <w:r w:rsidR="00823984">
        <w:rPr>
          <w:rFonts w:cs="Times New Roman" w:hint="eastAsia"/>
        </w:rPr>
        <w:t>如果不可能导出应有的结论，也可以没有结论而进行必要的讨论。</w:t>
      </w:r>
    </w:p>
    <w:p w14:paraId="3F0132CB" w14:textId="77777777" w:rsidR="00CF4CDD" w:rsidRDefault="00CF4CDD" w:rsidP="00041622">
      <w:pPr>
        <w:rPr>
          <w:rFonts w:cs="Times New Roman"/>
        </w:rPr>
      </w:pPr>
    </w:p>
    <w:p w14:paraId="1D753A8D" w14:textId="610451FD" w:rsidR="009326CF" w:rsidRPr="009326CF" w:rsidRDefault="009326CF" w:rsidP="009326CF">
      <w:pPr>
        <w:ind w:firstLineChars="200" w:firstLine="480"/>
        <w:rPr>
          <w:rFonts w:cs="Times New Roman"/>
          <w:i/>
        </w:rPr>
      </w:pPr>
      <w:r w:rsidRPr="009326CF">
        <w:rPr>
          <w:rFonts w:cs="Times New Roman" w:hint="eastAsia"/>
          <w:i/>
        </w:rPr>
        <w:t>嗯，这就是你的论文了。</w:t>
      </w:r>
    </w:p>
    <w:p w14:paraId="731BC0C7" w14:textId="77777777" w:rsidR="009326CF" w:rsidRDefault="009326CF" w:rsidP="00041622">
      <w:pPr>
        <w:rPr>
          <w:rFonts w:cs="Times New Roman"/>
        </w:rPr>
      </w:pPr>
    </w:p>
    <w:p w14:paraId="3554039F" w14:textId="77777777" w:rsidR="009326CF" w:rsidRPr="00B207E0" w:rsidRDefault="009326CF" w:rsidP="00041622">
      <w:pPr>
        <w:rPr>
          <w:rFonts w:cs="Times New Roman"/>
        </w:rPr>
      </w:pPr>
    </w:p>
    <w:p w14:paraId="3C2720AB" w14:textId="7BD45702" w:rsidR="000050E3" w:rsidRPr="00B207E0" w:rsidRDefault="00760DBE" w:rsidP="000B5A9B">
      <w:pPr>
        <w:pStyle w:val="phdchapter"/>
        <w:numPr>
          <w:ilvl w:val="0"/>
          <w:numId w:val="0"/>
        </w:numPr>
        <w:spacing w:before="163" w:after="163"/>
        <w:rPr>
          <w:rFonts w:ascii="Times New Roman" w:hAnsi="Times New Roman" w:cs="Times New Roman"/>
        </w:rPr>
      </w:pPr>
      <w:bookmarkStart w:id="526" w:name="_Toc85060918"/>
      <w:r w:rsidRPr="00B207E0">
        <w:rPr>
          <w:rFonts w:ascii="Times New Roman" w:hAnsi="Times New Roman" w:cs="Times New Roman"/>
        </w:rPr>
        <w:lastRenderedPageBreak/>
        <w:t>参考文献</w:t>
      </w:r>
      <w:bookmarkEnd w:id="526"/>
    </w:p>
    <w:p w14:paraId="2FB0BF33" w14:textId="5142B699" w:rsidR="00930E93" w:rsidRPr="00930E93" w:rsidRDefault="00CF4CDD" w:rsidP="002300A6">
      <w:pPr>
        <w:pStyle w:val="phdrefence"/>
        <w:numPr>
          <w:ilvl w:val="0"/>
          <w:numId w:val="1"/>
        </w:numPr>
        <w:spacing w:line="240" w:lineRule="auto"/>
        <w:rPr>
          <w:rFonts w:cs="Times New Roman"/>
        </w:rPr>
      </w:pPr>
      <w:bookmarkStart w:id="527" w:name="OLE_LINK14"/>
      <w:bookmarkStart w:id="528" w:name="OLE_LINK15"/>
      <w:r w:rsidRPr="00930E93">
        <w:rPr>
          <w:rFonts w:cs="Times New Roman" w:hint="eastAsia"/>
        </w:rPr>
        <w:t>北京航空航天大学研究生院</w:t>
      </w:r>
      <w:r w:rsidRPr="00930E93">
        <w:rPr>
          <w:rFonts w:cs="Times New Roman" w:hint="eastAsia"/>
        </w:rPr>
        <w:t xml:space="preserve">, </w:t>
      </w:r>
      <w:r w:rsidRPr="00930E93">
        <w:rPr>
          <w:rFonts w:cs="Times New Roman" w:hint="eastAsia"/>
        </w:rPr>
        <w:t>研究生手册</w:t>
      </w:r>
      <w:r w:rsidRPr="00930E93">
        <w:rPr>
          <w:rFonts w:cs="Times New Roman" w:hint="eastAsia"/>
        </w:rPr>
        <w:t xml:space="preserve">, </w:t>
      </w:r>
      <w:r w:rsidRPr="00930E93">
        <w:rPr>
          <w:rFonts w:cs="Times New Roman" w:hint="eastAsia"/>
        </w:rPr>
        <w:t>二〇一五年八月</w:t>
      </w:r>
      <w:bookmarkEnd w:id="527"/>
      <w:bookmarkEnd w:id="528"/>
    </w:p>
    <w:p w14:paraId="526C98F4" w14:textId="2C067249" w:rsidR="00041622" w:rsidRDefault="00041622" w:rsidP="00041622">
      <w:pPr>
        <w:pStyle w:val="phdrefence"/>
        <w:spacing w:line="240" w:lineRule="auto"/>
        <w:rPr>
          <w:rFonts w:cs="Times New Roman"/>
        </w:rPr>
      </w:pPr>
    </w:p>
    <w:p w14:paraId="0E5B1A83" w14:textId="7DCA3A30" w:rsidR="00CF4CDD" w:rsidRDefault="009326CF" w:rsidP="009326CF">
      <w:pPr>
        <w:ind w:firstLineChars="200" w:firstLine="480"/>
        <w:rPr>
          <w:i/>
        </w:rPr>
      </w:pPr>
      <w:r>
        <w:rPr>
          <w:rFonts w:hint="eastAsia"/>
          <w:i/>
        </w:rPr>
        <w:t>嗯，</w:t>
      </w:r>
      <w:r w:rsidR="00B756E8">
        <w:rPr>
          <w:rFonts w:hint="eastAsia"/>
          <w:i/>
        </w:rPr>
        <w:t>这是一条</w:t>
      </w:r>
      <w:proofErr w:type="gramStart"/>
      <w:r w:rsidR="00B756E8">
        <w:rPr>
          <w:rFonts w:hint="eastAsia"/>
          <w:i/>
        </w:rPr>
        <w:t>不</w:t>
      </w:r>
      <w:proofErr w:type="gramEnd"/>
      <w:r w:rsidR="00B756E8">
        <w:rPr>
          <w:rFonts w:hint="eastAsia"/>
          <w:i/>
        </w:rPr>
        <w:t>标准的</w:t>
      </w:r>
      <w:r w:rsidR="00B756E8" w:rsidRPr="00B756E8">
        <w:rPr>
          <w:rFonts w:hint="eastAsia"/>
          <w:i/>
        </w:rPr>
        <w:t>参考文献，请</w:t>
      </w:r>
      <w:r w:rsidR="00B756E8">
        <w:rPr>
          <w:rFonts w:hint="eastAsia"/>
          <w:i/>
        </w:rPr>
        <w:t>勿参考。</w:t>
      </w:r>
    </w:p>
    <w:p w14:paraId="39B224D5" w14:textId="77777777" w:rsidR="00B756E8" w:rsidRPr="00B756E8" w:rsidRDefault="00B756E8" w:rsidP="00B756E8"/>
    <w:p w14:paraId="023BBFD2" w14:textId="77777777" w:rsidR="00B756E8" w:rsidRPr="00B756E8" w:rsidRDefault="00B756E8" w:rsidP="00B756E8"/>
    <w:p w14:paraId="399EAD9A" w14:textId="1776CA62" w:rsidR="00041622" w:rsidRPr="00B207E0" w:rsidRDefault="00041622" w:rsidP="000B5A9B">
      <w:pPr>
        <w:pStyle w:val="phdchapter"/>
        <w:numPr>
          <w:ilvl w:val="0"/>
          <w:numId w:val="0"/>
        </w:numPr>
        <w:spacing w:before="163" w:after="163"/>
        <w:rPr>
          <w:rFonts w:ascii="Times New Roman" w:hAnsi="Times New Roman" w:cs="Times New Roman"/>
        </w:rPr>
      </w:pPr>
      <w:bookmarkStart w:id="529" w:name="_Toc85060919"/>
      <w:r w:rsidRPr="00B207E0">
        <w:rPr>
          <w:rFonts w:ascii="Times New Roman" w:hAnsi="Times New Roman" w:cs="Times New Roman"/>
        </w:rPr>
        <w:lastRenderedPageBreak/>
        <w:t>附录</w:t>
      </w:r>
      <w:bookmarkEnd w:id="529"/>
    </w:p>
    <w:p w14:paraId="13B84667" w14:textId="77777777" w:rsidR="005E46DE" w:rsidRDefault="005E46DE" w:rsidP="004A2905">
      <w:pPr>
        <w:ind w:firstLineChars="200" w:firstLine="480"/>
        <w:rPr>
          <w:rFonts w:cs="Times New Roman"/>
        </w:rPr>
      </w:pPr>
      <w:r>
        <w:rPr>
          <w:rFonts w:cs="Times New Roman" w:hint="eastAsia"/>
        </w:rPr>
        <w:t>下列内容可以作为附录：</w:t>
      </w:r>
    </w:p>
    <w:p w14:paraId="6226DA7E" w14:textId="012A0702" w:rsidR="005E46DE" w:rsidRDefault="005E46DE" w:rsidP="004A2905">
      <w:pPr>
        <w:ind w:firstLineChars="200" w:firstLine="480"/>
        <w:rPr>
          <w:rFonts w:cs="Times New Roman"/>
        </w:rPr>
      </w:pPr>
      <w:r>
        <w:rPr>
          <w:rFonts w:cs="Times New Roman"/>
        </w:rPr>
        <w:t>（</w:t>
      </w:r>
      <w:r>
        <w:rPr>
          <w:rFonts w:cs="Times New Roman"/>
        </w:rPr>
        <w:t>1</w:t>
      </w:r>
      <w:r>
        <w:rPr>
          <w:rFonts w:cs="Times New Roman"/>
        </w:rPr>
        <w:t>）</w:t>
      </w:r>
      <w:r>
        <w:rPr>
          <w:rFonts w:cs="Times New Roman" w:hint="eastAsia"/>
        </w:rPr>
        <w:t>为了整篇论文材料的完整，但编入正文又有损于编排的条理和逻辑性，这一材料包括比正文更为详尽的信息、研究方法和技术更深入的叙述，建议可以阅读的参考文献题录，对了解正文内容有用的补充信息等；</w:t>
      </w:r>
    </w:p>
    <w:p w14:paraId="445B83C9" w14:textId="2579526C" w:rsidR="005E46DE" w:rsidRDefault="005E46DE" w:rsidP="004A2905">
      <w:pPr>
        <w:ind w:firstLineChars="200" w:firstLine="480"/>
        <w:rPr>
          <w:rFonts w:cs="Times New Roman"/>
        </w:rPr>
      </w:pPr>
      <w:r>
        <w:rPr>
          <w:rFonts w:cs="Times New Roman" w:hint="eastAsia"/>
        </w:rPr>
        <w:t>（</w:t>
      </w:r>
      <w:r>
        <w:rPr>
          <w:rFonts w:cs="Times New Roman" w:hint="eastAsia"/>
        </w:rPr>
        <w:t>2</w:t>
      </w:r>
      <w:r>
        <w:rPr>
          <w:rFonts w:cs="Times New Roman" w:hint="eastAsia"/>
        </w:rPr>
        <w:t>）由于篇幅过大或取材于复制品而不便于编入正文的材料；</w:t>
      </w:r>
    </w:p>
    <w:p w14:paraId="3A5BAD89" w14:textId="60537ECC" w:rsidR="005E46DE" w:rsidRDefault="005E46DE" w:rsidP="004A2905">
      <w:pPr>
        <w:ind w:firstLineChars="200" w:firstLine="480"/>
        <w:rPr>
          <w:rFonts w:cs="Times New Roman"/>
        </w:rPr>
      </w:pPr>
      <w:r>
        <w:rPr>
          <w:rFonts w:cs="Times New Roman"/>
        </w:rPr>
        <w:t>（</w:t>
      </w:r>
      <w:r>
        <w:rPr>
          <w:rFonts w:cs="Times New Roman"/>
        </w:rPr>
        <w:t>3</w:t>
      </w:r>
      <w:r>
        <w:rPr>
          <w:rFonts w:cs="Times New Roman"/>
        </w:rPr>
        <w:t>）</w:t>
      </w:r>
      <w:r>
        <w:rPr>
          <w:rFonts w:cs="Times New Roman" w:hint="eastAsia"/>
        </w:rPr>
        <w:t>不便于编入正文的罕见的珍贵或需要特别保密的技术细节和详细方案（这中情况可单列成册）；</w:t>
      </w:r>
    </w:p>
    <w:p w14:paraId="7E34444D" w14:textId="3038CF46" w:rsidR="005E46DE" w:rsidRDefault="005E46DE" w:rsidP="004A2905">
      <w:pPr>
        <w:ind w:firstLineChars="200" w:firstLine="480"/>
        <w:rPr>
          <w:rFonts w:cs="Times New Roman"/>
        </w:rPr>
      </w:pPr>
      <w:r>
        <w:rPr>
          <w:rFonts w:cs="Times New Roman"/>
        </w:rPr>
        <w:t>（</w:t>
      </w:r>
      <w:r>
        <w:rPr>
          <w:rFonts w:cs="Times New Roman"/>
        </w:rPr>
        <w:t>4</w:t>
      </w:r>
      <w:r>
        <w:rPr>
          <w:rFonts w:cs="Times New Roman"/>
        </w:rPr>
        <w:t>）</w:t>
      </w:r>
      <w:r>
        <w:rPr>
          <w:rFonts w:cs="Times New Roman" w:hint="eastAsia"/>
        </w:rPr>
        <w:t>对一般读者并非必要阅读，但对专业同行有参考价值的资料；</w:t>
      </w:r>
    </w:p>
    <w:p w14:paraId="0E748EEB" w14:textId="40A49978" w:rsidR="005E46DE" w:rsidRDefault="005E46DE" w:rsidP="004A2905">
      <w:pPr>
        <w:ind w:firstLineChars="200" w:firstLine="480"/>
        <w:rPr>
          <w:rFonts w:cs="Times New Roman"/>
        </w:rPr>
      </w:pPr>
      <w:r>
        <w:rPr>
          <w:rFonts w:cs="Times New Roman" w:hint="eastAsia"/>
        </w:rPr>
        <w:t>（</w:t>
      </w:r>
      <w:r>
        <w:rPr>
          <w:rFonts w:cs="Times New Roman" w:hint="eastAsia"/>
        </w:rPr>
        <w:t>5</w:t>
      </w:r>
      <w:r>
        <w:rPr>
          <w:rFonts w:cs="Times New Roman" w:hint="eastAsia"/>
        </w:rPr>
        <w:t>）某些重要的原始数据、过长的数学推导、计算程序、框图、结构图、注释、统计表、计算机打</w:t>
      </w:r>
      <w:r w:rsidRPr="0031408C">
        <w:rPr>
          <w:rFonts w:cs="Times New Roman" w:hint="eastAsia"/>
        </w:rPr>
        <w:t>印输出文</w:t>
      </w:r>
      <w:r>
        <w:rPr>
          <w:rFonts w:cs="Times New Roman" w:hint="eastAsia"/>
        </w:rPr>
        <w:t>件等。</w:t>
      </w:r>
    </w:p>
    <w:p w14:paraId="3D9EBE91" w14:textId="77777777" w:rsidR="005E46DE" w:rsidRPr="005E46DE" w:rsidRDefault="005E46DE" w:rsidP="004A2905">
      <w:pPr>
        <w:ind w:firstLineChars="200" w:firstLine="480"/>
        <w:rPr>
          <w:rFonts w:cs="Times New Roman"/>
        </w:rPr>
      </w:pPr>
    </w:p>
    <w:p w14:paraId="0C8586D8" w14:textId="457AB1D9" w:rsidR="00041622" w:rsidRPr="009326CF" w:rsidRDefault="009326CF" w:rsidP="004A2905">
      <w:pPr>
        <w:ind w:firstLineChars="200" w:firstLine="480"/>
        <w:rPr>
          <w:rFonts w:cs="Times New Roman"/>
          <w:i/>
        </w:rPr>
      </w:pPr>
      <w:r>
        <w:rPr>
          <w:rFonts w:cs="Times New Roman" w:hint="eastAsia"/>
          <w:i/>
        </w:rPr>
        <w:t>嗯，</w:t>
      </w:r>
      <w:r w:rsidR="004A2905" w:rsidRPr="009326CF">
        <w:rPr>
          <w:rFonts w:cs="Times New Roman" w:hint="eastAsia"/>
          <w:i/>
        </w:rPr>
        <w:t>附录，自由发挥吧！</w:t>
      </w:r>
    </w:p>
    <w:p w14:paraId="5BD27C41" w14:textId="5814CBB6" w:rsidR="00041622" w:rsidRDefault="00041622" w:rsidP="00041622">
      <w:pPr>
        <w:rPr>
          <w:rFonts w:cs="Times New Roman"/>
        </w:rPr>
      </w:pPr>
    </w:p>
    <w:p w14:paraId="09CE5265" w14:textId="77777777" w:rsidR="004A2905" w:rsidRPr="004A2905" w:rsidRDefault="004A2905" w:rsidP="00041622">
      <w:pPr>
        <w:rPr>
          <w:rFonts w:cs="Times New Roman"/>
        </w:rPr>
      </w:pPr>
    </w:p>
    <w:p w14:paraId="433ED87C" w14:textId="53F96DB5" w:rsidR="00041622" w:rsidRPr="00B207E0" w:rsidRDefault="00820636" w:rsidP="000B5A9B">
      <w:pPr>
        <w:pStyle w:val="phdchapter"/>
        <w:numPr>
          <w:ilvl w:val="0"/>
          <w:numId w:val="0"/>
        </w:numPr>
        <w:spacing w:before="163" w:after="163"/>
        <w:rPr>
          <w:rFonts w:ascii="Times New Roman" w:hAnsi="Times New Roman" w:cs="Times New Roman"/>
        </w:rPr>
      </w:pPr>
      <w:bookmarkStart w:id="530" w:name="_Toc85060920"/>
      <w:r>
        <w:rPr>
          <w:rFonts w:ascii="Times New Roman" w:hAnsi="Times New Roman" w:cs="Times New Roman"/>
        </w:rPr>
        <w:lastRenderedPageBreak/>
        <w:t>攻读学位期间取得的</w:t>
      </w:r>
      <w:r w:rsidR="00041622" w:rsidRPr="00B207E0">
        <w:rPr>
          <w:rFonts w:ascii="Times New Roman" w:hAnsi="Times New Roman" w:cs="Times New Roman"/>
        </w:rPr>
        <w:t>成果</w:t>
      </w:r>
      <w:bookmarkEnd w:id="530"/>
    </w:p>
    <w:p w14:paraId="52F3538D" w14:textId="77777777" w:rsidR="007572E6" w:rsidRDefault="007572E6" w:rsidP="00CF4CDD">
      <w:pPr>
        <w:ind w:firstLineChars="200" w:firstLine="480"/>
      </w:pPr>
      <w:r>
        <w:rPr>
          <w:rFonts w:hint="eastAsia"/>
        </w:rPr>
        <w:t>对于博士学位论文，本条目名称用“攻读博士学位期间取得的</w:t>
      </w:r>
      <w:r w:rsidRPr="007572E6">
        <w:rPr>
          <w:rFonts w:hint="eastAsia"/>
          <w:b/>
        </w:rPr>
        <w:t>研究</w:t>
      </w:r>
      <w:r>
        <w:rPr>
          <w:rFonts w:hint="eastAsia"/>
        </w:rPr>
        <w:t>成果”，一般包括：</w:t>
      </w:r>
    </w:p>
    <w:p w14:paraId="238909DB" w14:textId="24B60775"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46706505"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43A8EEBC" w14:textId="63F1BB3B" w:rsidR="00041622" w:rsidRPr="009326CF" w:rsidRDefault="007572E6" w:rsidP="009326CF">
      <w:pPr>
        <w:ind w:firstLineChars="200" w:firstLine="480"/>
      </w:pPr>
      <w:r>
        <w:rPr>
          <w:rFonts w:hint="eastAsia"/>
        </w:rPr>
        <w:t>对于硕士学位论文，本条目名称用“攻读硕士学位期间取得的</w:t>
      </w:r>
      <w:r w:rsidRPr="007572E6">
        <w:rPr>
          <w:rFonts w:hint="eastAsia"/>
          <w:b/>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78347878" w14:textId="77777777" w:rsidR="009326CF" w:rsidRDefault="009326CF" w:rsidP="00041622">
      <w:pPr>
        <w:rPr>
          <w:rFonts w:cs="Times New Roman"/>
        </w:rPr>
      </w:pPr>
    </w:p>
    <w:p w14:paraId="1C69D503" w14:textId="29ED267D" w:rsidR="009326CF" w:rsidRPr="009326CF" w:rsidRDefault="009326CF" w:rsidP="009326CF">
      <w:pPr>
        <w:ind w:firstLineChars="200" w:firstLine="480"/>
        <w:rPr>
          <w:rFonts w:cs="Times New Roman"/>
          <w:i/>
        </w:rPr>
      </w:pPr>
      <w:r>
        <w:rPr>
          <w:rFonts w:cs="Times New Roman" w:hint="eastAsia"/>
          <w:i/>
        </w:rPr>
        <w:t>嗯，</w:t>
      </w:r>
      <w:r w:rsidRPr="009326CF">
        <w:rPr>
          <w:rFonts w:cs="Times New Roman" w:hint="eastAsia"/>
          <w:i/>
        </w:rPr>
        <w:t>研究生不列科研项目。</w:t>
      </w:r>
    </w:p>
    <w:p w14:paraId="231D9907" w14:textId="77777777" w:rsidR="009326CF" w:rsidRDefault="009326CF" w:rsidP="00041622">
      <w:pPr>
        <w:rPr>
          <w:rFonts w:cs="Times New Roman"/>
        </w:rPr>
      </w:pPr>
    </w:p>
    <w:p w14:paraId="7335F63D" w14:textId="77777777" w:rsidR="009326CF" w:rsidRPr="00B207E0" w:rsidRDefault="009326CF" w:rsidP="00041622">
      <w:pPr>
        <w:rPr>
          <w:rFonts w:cs="Times New Roman"/>
        </w:rPr>
      </w:pPr>
    </w:p>
    <w:p w14:paraId="01B0FB60" w14:textId="7DA838FC" w:rsidR="00041622" w:rsidRDefault="00041622" w:rsidP="000B5A9B">
      <w:pPr>
        <w:pStyle w:val="phdchapter"/>
        <w:numPr>
          <w:ilvl w:val="0"/>
          <w:numId w:val="0"/>
        </w:numPr>
        <w:spacing w:before="163" w:after="163"/>
        <w:rPr>
          <w:rFonts w:ascii="Times New Roman" w:hAnsi="Times New Roman" w:cs="Times New Roman"/>
        </w:rPr>
      </w:pPr>
      <w:bookmarkStart w:id="531" w:name="_Toc85060921"/>
      <w:r w:rsidRPr="00B207E0">
        <w:rPr>
          <w:rFonts w:ascii="Times New Roman" w:hAnsi="Times New Roman" w:cs="Times New Roman"/>
        </w:rPr>
        <w:lastRenderedPageBreak/>
        <w:t>致谢</w:t>
      </w:r>
      <w:bookmarkEnd w:id="531"/>
    </w:p>
    <w:p w14:paraId="71F8A6A3" w14:textId="22FEF74E" w:rsidR="009326CF" w:rsidRDefault="009326CF" w:rsidP="009352E5">
      <w:pPr>
        <w:ind w:firstLineChars="200" w:firstLine="480"/>
      </w:pPr>
      <w:r>
        <w:rPr>
          <w:rFonts w:hint="eastAsia"/>
        </w:rPr>
        <w:t>致谢中主要感谢指导教师和</w:t>
      </w:r>
      <w:r w:rsidR="000D774B">
        <w:rPr>
          <w:rFonts w:hint="eastAsia"/>
        </w:rPr>
        <w:t>在</w:t>
      </w:r>
      <w:r>
        <w:rPr>
          <w:rFonts w:hint="eastAsia"/>
        </w:rPr>
        <w:t>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6C75832B" w14:textId="77777777" w:rsidR="009326CF" w:rsidRDefault="009326CF" w:rsidP="009352E5">
      <w:pPr>
        <w:ind w:firstLineChars="200" w:firstLine="480"/>
      </w:pPr>
    </w:p>
    <w:p w14:paraId="4A6618A3" w14:textId="0453BA1A" w:rsidR="009352E5" w:rsidRPr="009326CF" w:rsidRDefault="009326CF" w:rsidP="009352E5">
      <w:pPr>
        <w:ind w:firstLineChars="200" w:firstLine="480"/>
        <w:rPr>
          <w:i/>
        </w:rPr>
      </w:pPr>
      <w:r>
        <w:rPr>
          <w:rFonts w:hint="eastAsia"/>
          <w:i/>
        </w:rPr>
        <w:t>嗯，</w:t>
      </w:r>
      <w:r w:rsidR="00CF4CDD" w:rsidRPr="009326CF">
        <w:rPr>
          <w:rFonts w:hint="eastAsia"/>
          <w:i/>
        </w:rPr>
        <w:t>感谢完所有人之后，</w:t>
      </w:r>
      <w:r w:rsidR="004A2905" w:rsidRPr="009326CF">
        <w:rPr>
          <w:rFonts w:hint="eastAsia"/>
          <w:i/>
        </w:rPr>
        <w:t>也</w:t>
      </w:r>
      <w:r w:rsidR="00CF4CDD" w:rsidRPr="009326CF">
        <w:rPr>
          <w:rFonts w:hint="eastAsia"/>
          <w:i/>
        </w:rPr>
        <w:t>请记得感谢</w:t>
      </w:r>
      <w:r w:rsidR="004A2905" w:rsidRPr="009326CF">
        <w:rPr>
          <w:rFonts w:hint="eastAsia"/>
          <w:i/>
        </w:rPr>
        <w:t>一下</w:t>
      </w:r>
      <w:r w:rsidR="00CF4CDD" w:rsidRPr="009326CF">
        <w:rPr>
          <w:rFonts w:hint="eastAsia"/>
          <w:i/>
        </w:rPr>
        <w:t>自己！</w:t>
      </w:r>
    </w:p>
    <w:p w14:paraId="14C8DC53" w14:textId="77777777" w:rsidR="00CF4CDD" w:rsidRPr="009326CF" w:rsidRDefault="00CF4CDD" w:rsidP="00CF4CDD"/>
    <w:p w14:paraId="78B92A39" w14:textId="77777777" w:rsidR="00CF4CDD" w:rsidRDefault="00CF4CDD" w:rsidP="00CF4CDD"/>
    <w:p w14:paraId="5FFC0ACE" w14:textId="1B3FDEFB" w:rsidR="00CF4CDD" w:rsidRDefault="00CF4CDD" w:rsidP="00CF4CDD">
      <w:pPr>
        <w:pStyle w:val="phdchapter"/>
        <w:numPr>
          <w:ilvl w:val="0"/>
          <w:numId w:val="0"/>
        </w:numPr>
        <w:spacing w:before="163" w:after="163"/>
        <w:rPr>
          <w:rFonts w:ascii="Times New Roman" w:hAnsi="Times New Roman" w:cs="Times New Roman"/>
        </w:rPr>
      </w:pPr>
      <w:bookmarkStart w:id="532" w:name="_Toc85060922"/>
      <w:r>
        <w:rPr>
          <w:rFonts w:ascii="Times New Roman" w:hAnsi="Times New Roman" w:cs="Times New Roman" w:hint="eastAsia"/>
        </w:rPr>
        <w:lastRenderedPageBreak/>
        <w:t>作者简介</w:t>
      </w:r>
      <w:bookmarkEnd w:id="532"/>
    </w:p>
    <w:p w14:paraId="6394ADDD" w14:textId="1F756AF7" w:rsidR="009326CF" w:rsidRDefault="009326CF" w:rsidP="00CF4CDD">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794BC7B7" w14:textId="77777777" w:rsidR="009326CF" w:rsidRDefault="009326CF" w:rsidP="00CF4CDD">
      <w:pPr>
        <w:ind w:firstLineChars="200" w:firstLine="480"/>
      </w:pPr>
    </w:p>
    <w:p w14:paraId="63376743" w14:textId="35E1A679" w:rsidR="00CF4CDD" w:rsidRPr="009326CF" w:rsidRDefault="009326CF" w:rsidP="00CF4CDD">
      <w:pPr>
        <w:ind w:firstLineChars="200" w:firstLine="480"/>
        <w:rPr>
          <w:i/>
        </w:rPr>
      </w:pPr>
      <w:r>
        <w:rPr>
          <w:rFonts w:hint="eastAsia"/>
          <w:i/>
        </w:rPr>
        <w:t>嗯，</w:t>
      </w:r>
      <w:r w:rsidR="00CF4CDD" w:rsidRPr="009326CF">
        <w:rPr>
          <w:rFonts w:hint="eastAsia"/>
          <w:i/>
        </w:rPr>
        <w:t>“硕士学位论文无此项”，《手册》上是这么说的。</w:t>
      </w:r>
    </w:p>
    <w:p w14:paraId="20A7C9F9" w14:textId="77777777" w:rsidR="00CF4CDD" w:rsidRDefault="00CF4CDD" w:rsidP="00CF4CDD"/>
    <w:p w14:paraId="21852FA0" w14:textId="77777777" w:rsidR="00CF4CDD" w:rsidRPr="00CF4CDD" w:rsidRDefault="00CF4CDD" w:rsidP="00CF4CDD"/>
    <w:sectPr w:rsidR="00CF4CDD" w:rsidRPr="00CF4CDD" w:rsidSect="005B4437">
      <w:headerReference w:type="even" r:id="rId51"/>
      <w:headerReference w:type="default" r:id="rId52"/>
      <w:pgSz w:w="11906" w:h="16838" w:code="9"/>
      <w:pgMar w:top="1418" w:right="1418" w:bottom="1418" w:left="1418" w:header="851" w:footer="851" w:gutter="0"/>
      <w:cols w:space="425"/>
      <w:docGrid w:type="linesAndChars" w:linePitch="326"/>
      <w:sectPrChange w:id="533" w:author="Li Jinjie" w:date="2023-05-06T17:20:00Z">
        <w:sectPr w:rsidR="00CF4CDD" w:rsidRPr="00CF4CDD" w:rsidSect="005B4437">
          <w:pgMar w:top="1418" w:right="1134" w:bottom="1418" w:left="1701" w:header="851" w:footer="851"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hooyy" w:date="2025-03-25T15:25:00Z" w:initials="c">
    <w:p w14:paraId="6591D598" w14:textId="77777777" w:rsidR="00A05EBB" w:rsidRDefault="00A05EBB" w:rsidP="00A05EBB">
      <w:pPr>
        <w:pStyle w:val="ae"/>
      </w:pPr>
      <w:r>
        <w:rPr>
          <w:rStyle w:val="ad"/>
        </w:rPr>
        <w:annotationRef/>
      </w:r>
      <w:r>
        <w:rPr>
          <w:rFonts w:hint="eastAsia"/>
        </w:rPr>
        <w:t>中图分类号查询地址：</w:t>
      </w:r>
    </w:p>
    <w:p w14:paraId="62F487C9" w14:textId="77777777" w:rsidR="00A05EBB" w:rsidRDefault="00A05EBB" w:rsidP="00A05EBB">
      <w:pPr>
        <w:pStyle w:val="ae"/>
      </w:pPr>
      <w:hyperlink r:id="rId1" w:history="1">
        <w:r w:rsidRPr="0042161E">
          <w:rPr>
            <w:rStyle w:val="a8"/>
            <w:rFonts w:hint="eastAsia"/>
          </w:rPr>
          <w:t>中图分类号查询</w:t>
        </w:r>
        <w:r w:rsidRPr="0042161E">
          <w:rPr>
            <w:rStyle w:val="a8"/>
            <w:rFonts w:hint="eastAsia"/>
          </w:rPr>
          <w:t xml:space="preserve"> | </w:t>
        </w:r>
        <w:r w:rsidRPr="0042161E">
          <w:rPr>
            <w:rStyle w:val="a8"/>
            <w:rFonts w:hint="eastAsia"/>
          </w:rPr>
          <w:t>中国图书馆分类法</w:t>
        </w:r>
        <w:r w:rsidRPr="0042161E">
          <w:rPr>
            <w:rStyle w:val="a8"/>
            <w:rFonts w:hint="eastAsia"/>
          </w:rPr>
          <w:t xml:space="preserve"> | </w:t>
        </w:r>
        <w:r w:rsidRPr="0042161E">
          <w:rPr>
            <w:rStyle w:val="a8"/>
            <w:rFonts w:hint="eastAsia"/>
          </w:rPr>
          <w:t>中图法</w:t>
        </w:r>
        <w:r w:rsidRPr="0042161E">
          <w:rPr>
            <w:rStyle w:val="a8"/>
            <w:rFonts w:hint="eastAsia"/>
          </w:rPr>
          <w:t xml:space="preserve"> | </w:t>
        </w:r>
        <w:r w:rsidRPr="0042161E">
          <w:rPr>
            <w:rStyle w:val="a8"/>
            <w:rFonts w:hint="eastAsia"/>
          </w:rPr>
          <w:t>中图分类号</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2F487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D42B5E" w16cex:dateUtc="2025-03-25T0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2F487C9" w16cid:durableId="4ED42B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F4C40" w14:textId="77777777" w:rsidR="00D113C6" w:rsidRDefault="00D113C6" w:rsidP="00760DBE">
      <w:r>
        <w:separator/>
      </w:r>
    </w:p>
  </w:endnote>
  <w:endnote w:type="continuationSeparator" w:id="0">
    <w:p w14:paraId="2224ED96" w14:textId="77777777" w:rsidR="00D113C6" w:rsidRDefault="00D113C6" w:rsidP="0076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BDF81" w14:textId="69986081" w:rsidR="00682ECA" w:rsidRDefault="00682ECA">
    <w:pPr>
      <w:pStyle w:val="a6"/>
      <w:jc w:val="center"/>
    </w:pPr>
  </w:p>
  <w:p w14:paraId="79D6394D" w14:textId="77777777" w:rsidR="00682ECA" w:rsidRDefault="00682EC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CE256" w14:textId="11EB10D0" w:rsidR="00682ECA" w:rsidRDefault="00682ECA">
    <w:pPr>
      <w:pStyle w:val="a6"/>
      <w:jc w:val="center"/>
    </w:pPr>
  </w:p>
  <w:p w14:paraId="09189AC4" w14:textId="77777777" w:rsidR="00682ECA" w:rsidRDefault="00682EC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A10FD" w14:textId="77777777" w:rsidR="00177907" w:rsidRDefault="00177907">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97462"/>
      <w:docPartObj>
        <w:docPartGallery w:val="Page Numbers (Bottom of Page)"/>
        <w:docPartUnique/>
      </w:docPartObj>
    </w:sdtPr>
    <w:sdtEndPr>
      <w:rPr>
        <w:rFonts w:eastAsiaTheme="majorEastAsia" w:cs="Times New Roman"/>
        <w:sz w:val="21"/>
      </w:rPr>
    </w:sdtEndPr>
    <w:sdtContent>
      <w:p w14:paraId="7633AAA7" w14:textId="77777777" w:rsidR="00682ECA" w:rsidRPr="00395BE3" w:rsidRDefault="00682ECA">
        <w:pPr>
          <w:pStyle w:val="a6"/>
          <w:jc w:val="center"/>
          <w:rPr>
            <w:rFonts w:eastAsiaTheme="majorEastAsia" w:cs="Times New Roman"/>
            <w:sz w:val="21"/>
          </w:rPr>
        </w:pPr>
        <w:r w:rsidRPr="00395BE3">
          <w:rPr>
            <w:rFonts w:eastAsiaTheme="majorEastAsia" w:cs="Times New Roman"/>
            <w:sz w:val="21"/>
          </w:rPr>
          <w:fldChar w:fldCharType="begin"/>
        </w:r>
        <w:r w:rsidRPr="00395BE3">
          <w:rPr>
            <w:rFonts w:eastAsiaTheme="majorEastAsia" w:cs="Times New Roman"/>
            <w:sz w:val="21"/>
          </w:rPr>
          <w:instrText>PAGE   \* MERGEFORMAT</w:instrText>
        </w:r>
        <w:r w:rsidRPr="00395BE3">
          <w:rPr>
            <w:rFonts w:eastAsiaTheme="majorEastAsia" w:cs="Times New Roman"/>
            <w:sz w:val="21"/>
          </w:rPr>
          <w:fldChar w:fldCharType="separate"/>
        </w:r>
        <w:r w:rsidR="00083796" w:rsidRPr="00083796">
          <w:rPr>
            <w:rFonts w:eastAsiaTheme="majorEastAsia" w:cs="Times New Roman"/>
            <w:noProof/>
            <w:sz w:val="21"/>
            <w:lang w:val="zh-CN"/>
          </w:rPr>
          <w:t>VI</w:t>
        </w:r>
        <w:r w:rsidRPr="00395BE3">
          <w:rPr>
            <w:rFonts w:eastAsiaTheme="majorEastAsia" w:cs="Times New Roman"/>
            <w:sz w:val="21"/>
          </w:rPr>
          <w:fldChar w:fldCharType="end"/>
        </w:r>
      </w:p>
    </w:sdtContent>
  </w:sdt>
  <w:p w14:paraId="3726B338" w14:textId="77777777" w:rsidR="00682ECA" w:rsidRDefault="00682ECA">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0261708"/>
      <w:docPartObj>
        <w:docPartGallery w:val="Page Numbers (Bottom of Page)"/>
        <w:docPartUnique/>
      </w:docPartObj>
    </w:sdtPr>
    <w:sdtEndPr>
      <w:rPr>
        <w:rFonts w:eastAsiaTheme="majorEastAsia" w:cs="Times New Roman"/>
        <w:sz w:val="21"/>
        <w:szCs w:val="21"/>
      </w:rPr>
    </w:sdtEndPr>
    <w:sdtContent>
      <w:p w14:paraId="2A547552" w14:textId="0EC7F612" w:rsidR="00682ECA" w:rsidRPr="00B006C5" w:rsidRDefault="00682ECA">
        <w:pPr>
          <w:pStyle w:val="a6"/>
          <w:spacing w:line="240" w:lineRule="auto"/>
          <w:jc w:val="center"/>
          <w:rPr>
            <w:rFonts w:eastAsiaTheme="majorEastAsia" w:cs="Times New Roman"/>
            <w:sz w:val="21"/>
            <w:szCs w:val="21"/>
          </w:rPr>
          <w:pPrChange w:id="12" w:author="Li Jinjie" w:date="2023-05-06T18:08:00Z">
            <w:pPr>
              <w:pStyle w:val="a6"/>
              <w:jc w:val="center"/>
            </w:pPr>
          </w:pPrChange>
        </w:pPr>
        <w:r w:rsidRPr="00B006C5">
          <w:rPr>
            <w:rFonts w:eastAsiaTheme="majorEastAsia" w:cs="Times New Roman"/>
            <w:sz w:val="21"/>
            <w:szCs w:val="21"/>
          </w:rPr>
          <w:fldChar w:fldCharType="begin"/>
        </w:r>
        <w:r w:rsidRPr="00B006C5">
          <w:rPr>
            <w:rFonts w:eastAsiaTheme="majorEastAsia" w:cs="Times New Roman"/>
            <w:sz w:val="21"/>
            <w:szCs w:val="21"/>
          </w:rPr>
          <w:instrText>PAGE   \* MERGEFORMAT</w:instrText>
        </w:r>
        <w:r w:rsidRPr="00B006C5">
          <w:rPr>
            <w:rFonts w:eastAsiaTheme="majorEastAsia" w:cs="Times New Roman"/>
            <w:sz w:val="21"/>
            <w:szCs w:val="21"/>
          </w:rPr>
          <w:fldChar w:fldCharType="separate"/>
        </w:r>
        <w:r w:rsidR="00083796" w:rsidRPr="00083796">
          <w:rPr>
            <w:rFonts w:eastAsiaTheme="majorEastAsia" w:cs="Times New Roman"/>
            <w:noProof/>
            <w:sz w:val="21"/>
            <w:szCs w:val="21"/>
            <w:lang w:val="zh-CN"/>
          </w:rPr>
          <w:t>VII</w:t>
        </w:r>
        <w:r w:rsidRPr="00B006C5">
          <w:rPr>
            <w:rFonts w:eastAsiaTheme="majorEastAsia" w:cs="Times New Roman"/>
            <w:sz w:val="21"/>
            <w:szCs w:val="21"/>
          </w:rPr>
          <w:fldChar w:fldCharType="end"/>
        </w:r>
      </w:p>
    </w:sdtContent>
  </w:sdt>
  <w:p w14:paraId="517F8C02" w14:textId="77777777" w:rsidR="00682ECA" w:rsidRDefault="00682ECA">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528124"/>
      <w:docPartObj>
        <w:docPartGallery w:val="Page Numbers (Bottom of Page)"/>
        <w:docPartUnique/>
      </w:docPartObj>
    </w:sdtPr>
    <w:sdtEndPr>
      <w:rPr>
        <w:rFonts w:asciiTheme="majorEastAsia" w:eastAsiaTheme="majorEastAsia" w:hAnsiTheme="majorEastAsia" w:cs="Times New Roman"/>
        <w:sz w:val="21"/>
      </w:rPr>
    </w:sdtEndPr>
    <w:sdtContent>
      <w:p w14:paraId="1D944D28" w14:textId="77777777" w:rsidR="00682ECA" w:rsidRPr="00B006C5" w:rsidRDefault="00682ECA">
        <w:pPr>
          <w:pStyle w:val="a6"/>
          <w:spacing w:line="240" w:lineRule="auto"/>
          <w:jc w:val="center"/>
          <w:rPr>
            <w:rFonts w:asciiTheme="majorEastAsia" w:eastAsiaTheme="majorEastAsia" w:hAnsiTheme="majorEastAsia" w:cs="Times New Roman" w:hint="eastAsia"/>
            <w:sz w:val="21"/>
          </w:rPr>
          <w:pPrChange w:id="522" w:author="Li Jinjie" w:date="2023-05-06T17:56:00Z">
            <w:pPr>
              <w:pStyle w:val="a6"/>
              <w:jc w:val="center"/>
            </w:pPr>
          </w:pPrChange>
        </w:pPr>
        <w:r w:rsidRPr="00B006C5">
          <w:rPr>
            <w:rFonts w:asciiTheme="majorEastAsia" w:eastAsiaTheme="majorEastAsia" w:hAnsiTheme="majorEastAsia" w:cs="Times New Roman"/>
            <w:sz w:val="21"/>
          </w:rPr>
          <w:fldChar w:fldCharType="begin"/>
        </w:r>
        <w:r w:rsidRPr="00B006C5">
          <w:rPr>
            <w:rFonts w:asciiTheme="majorEastAsia" w:eastAsiaTheme="majorEastAsia" w:hAnsiTheme="majorEastAsia" w:cs="Times New Roman"/>
            <w:sz w:val="21"/>
          </w:rPr>
          <w:instrText>PAGE   \* MERGEFORMAT</w:instrText>
        </w:r>
        <w:r w:rsidRPr="00B006C5">
          <w:rPr>
            <w:rFonts w:asciiTheme="majorEastAsia" w:eastAsiaTheme="majorEastAsia" w:hAnsiTheme="majorEastAsia" w:cs="Times New Roman"/>
            <w:sz w:val="21"/>
          </w:rPr>
          <w:fldChar w:fldCharType="separate"/>
        </w:r>
        <w:r w:rsidR="00083796" w:rsidRPr="00083796">
          <w:rPr>
            <w:rFonts w:asciiTheme="majorEastAsia" w:eastAsiaTheme="majorEastAsia" w:hAnsiTheme="majorEastAsia" w:cs="Times New Roman"/>
            <w:noProof/>
            <w:sz w:val="21"/>
            <w:lang w:val="zh-CN"/>
          </w:rPr>
          <w:t>20</w:t>
        </w:r>
        <w:r w:rsidRPr="00B006C5">
          <w:rPr>
            <w:rFonts w:asciiTheme="majorEastAsia" w:eastAsiaTheme="majorEastAsia" w:hAnsiTheme="majorEastAsia" w:cs="Times New Roman"/>
            <w:sz w:val="21"/>
          </w:rPr>
          <w:fldChar w:fldCharType="end"/>
        </w:r>
      </w:p>
    </w:sdtContent>
  </w:sdt>
  <w:p w14:paraId="5D60C348" w14:textId="77777777" w:rsidR="00682ECA" w:rsidRDefault="00682ECA">
    <w:pPr>
      <w:pStyle w:val="a6"/>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7616071"/>
      <w:docPartObj>
        <w:docPartGallery w:val="Page Numbers (Bottom of Page)"/>
        <w:docPartUnique/>
      </w:docPartObj>
    </w:sdtPr>
    <w:sdtEndPr>
      <w:rPr>
        <w:rFonts w:asciiTheme="majorEastAsia" w:eastAsiaTheme="majorEastAsia" w:hAnsiTheme="majorEastAsia" w:cs="Times New Roman"/>
        <w:sz w:val="21"/>
        <w:szCs w:val="21"/>
      </w:rPr>
    </w:sdtEndPr>
    <w:sdtContent>
      <w:p w14:paraId="4C5FCF01" w14:textId="77777777" w:rsidR="00682ECA" w:rsidRPr="00B006C5" w:rsidRDefault="00682ECA">
        <w:pPr>
          <w:pStyle w:val="a6"/>
          <w:spacing w:line="240" w:lineRule="auto"/>
          <w:jc w:val="center"/>
          <w:rPr>
            <w:rFonts w:asciiTheme="majorEastAsia" w:eastAsiaTheme="majorEastAsia" w:hAnsiTheme="majorEastAsia" w:cs="Times New Roman" w:hint="eastAsia"/>
            <w:sz w:val="21"/>
            <w:szCs w:val="21"/>
          </w:rPr>
          <w:pPrChange w:id="523" w:author="Li Jinjie" w:date="2023-05-06T17:56:00Z">
            <w:pPr>
              <w:pStyle w:val="a6"/>
              <w:jc w:val="center"/>
            </w:pPr>
          </w:pPrChange>
        </w:pPr>
        <w:r w:rsidRPr="00B006C5">
          <w:rPr>
            <w:rFonts w:asciiTheme="majorEastAsia" w:eastAsiaTheme="majorEastAsia" w:hAnsiTheme="majorEastAsia" w:cs="Times New Roman"/>
            <w:sz w:val="21"/>
            <w:szCs w:val="21"/>
          </w:rPr>
          <w:fldChar w:fldCharType="begin"/>
        </w:r>
        <w:r w:rsidRPr="00B006C5">
          <w:rPr>
            <w:rFonts w:asciiTheme="majorEastAsia" w:eastAsiaTheme="majorEastAsia" w:hAnsiTheme="majorEastAsia" w:cs="Times New Roman"/>
            <w:sz w:val="21"/>
            <w:szCs w:val="21"/>
          </w:rPr>
          <w:instrText>PAGE   \* MERGEFORMAT</w:instrText>
        </w:r>
        <w:r w:rsidRPr="00B006C5">
          <w:rPr>
            <w:rFonts w:asciiTheme="majorEastAsia" w:eastAsiaTheme="majorEastAsia" w:hAnsiTheme="majorEastAsia" w:cs="Times New Roman"/>
            <w:sz w:val="21"/>
            <w:szCs w:val="21"/>
          </w:rPr>
          <w:fldChar w:fldCharType="separate"/>
        </w:r>
        <w:r w:rsidR="00083796" w:rsidRPr="00083796">
          <w:rPr>
            <w:rFonts w:asciiTheme="majorEastAsia" w:eastAsiaTheme="majorEastAsia" w:hAnsiTheme="majorEastAsia" w:cs="Times New Roman"/>
            <w:noProof/>
            <w:sz w:val="21"/>
            <w:szCs w:val="21"/>
            <w:lang w:val="zh-CN"/>
          </w:rPr>
          <w:t>19</w:t>
        </w:r>
        <w:r w:rsidRPr="00B006C5">
          <w:rPr>
            <w:rFonts w:asciiTheme="majorEastAsia" w:eastAsiaTheme="majorEastAsia" w:hAnsiTheme="majorEastAsia" w:cs="Times New Roman"/>
            <w:sz w:val="21"/>
            <w:szCs w:val="21"/>
          </w:rPr>
          <w:fldChar w:fldCharType="end"/>
        </w:r>
      </w:p>
    </w:sdtContent>
  </w:sdt>
  <w:p w14:paraId="129533BB" w14:textId="77777777" w:rsidR="00682ECA" w:rsidRDefault="00682E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51D32" w14:textId="77777777" w:rsidR="00D113C6" w:rsidRDefault="00D113C6" w:rsidP="00760DBE">
      <w:r>
        <w:separator/>
      </w:r>
    </w:p>
  </w:footnote>
  <w:footnote w:type="continuationSeparator" w:id="0">
    <w:p w14:paraId="082E5CED" w14:textId="77777777" w:rsidR="00D113C6" w:rsidRDefault="00D113C6" w:rsidP="00760DBE">
      <w:r>
        <w:continuationSeparator/>
      </w:r>
    </w:p>
  </w:footnote>
  <w:footnote w:id="1">
    <w:p w14:paraId="6B4E9C47" w14:textId="7F3FC1A9" w:rsidR="00682ECA" w:rsidRDefault="00682ECA">
      <w:pPr>
        <w:pStyle w:val="af5"/>
      </w:pPr>
      <w:r>
        <w:rPr>
          <w:rStyle w:val="af7"/>
        </w:rPr>
        <w:footnoteRef/>
      </w:r>
      <w:r>
        <w:t xml:space="preserve"> </w:t>
      </w:r>
      <w:hyperlink r:id="rId1" w:history="1">
        <w:r w:rsidRPr="00C2317C">
          <w:rPr>
            <w:rStyle w:val="a8"/>
          </w:rPr>
          <w:t>https://github.com/WBigNose/BUAAThesis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4CB47" w14:textId="77777777" w:rsidR="00682ECA" w:rsidRDefault="00682ECA" w:rsidP="00A86659">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3F522" w14:textId="77777777" w:rsidR="00682ECA" w:rsidRDefault="00682ECA" w:rsidP="00A86659">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86B4C" w14:textId="77777777" w:rsidR="00177907" w:rsidRDefault="00177907">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A1E49" w14:textId="77777777" w:rsidR="00682ECA" w:rsidRDefault="00682ECA" w:rsidP="0087269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E8B57" w14:textId="77777777" w:rsidR="00682ECA" w:rsidRDefault="00682ECA" w:rsidP="0087269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CB44A" w14:textId="243A948B" w:rsidR="00682ECA" w:rsidRPr="00E42385" w:rsidRDefault="00682ECA" w:rsidP="00E42385">
    <w:pPr>
      <w:pStyle w:val="a4"/>
      <w:tabs>
        <w:tab w:val="clear" w:pos="4153"/>
        <w:tab w:val="clear" w:pos="8306"/>
      </w:tabs>
      <w:spacing w:line="240" w:lineRule="auto"/>
      <w:rPr>
        <w:rFonts w:asciiTheme="majorEastAsia" w:eastAsiaTheme="majorEastAsia" w:hAnsiTheme="majorEastAsia" w:hint="eastAsia"/>
      </w:rPr>
    </w:pPr>
    <w:r>
      <w:rPr>
        <w:rFonts w:asciiTheme="majorEastAsia" w:eastAsiaTheme="majorEastAsia" w:hAnsiTheme="majorEastAsia"/>
      </w:rPr>
      <w:fldChar w:fldCharType="begin"/>
    </w:r>
    <w:r>
      <w:rPr>
        <w:rFonts w:asciiTheme="majorEastAsia" w:eastAsiaTheme="majorEastAsia" w:hAnsiTheme="majorEastAsia"/>
      </w:rPr>
      <w:instrText xml:space="preserve"> STYLEREF  phd_chapter \n  \* MERGEFORMAT </w:instrText>
    </w:r>
    <w:r>
      <w:rPr>
        <w:rFonts w:asciiTheme="majorEastAsia" w:eastAsiaTheme="majorEastAsia" w:hAnsiTheme="majorEastAsia"/>
      </w:rPr>
      <w:fldChar w:fldCharType="separate"/>
    </w:r>
    <w:r w:rsidR="00807EB9">
      <w:rPr>
        <w:rFonts w:asciiTheme="majorEastAsia" w:eastAsiaTheme="majorEastAsia" w:hAnsiTheme="majorEastAsia" w:hint="eastAsia"/>
        <w:noProof/>
      </w:rPr>
      <w:t>第三章</w:t>
    </w:r>
    <w:r>
      <w:rPr>
        <w:rFonts w:asciiTheme="majorEastAsia" w:eastAsiaTheme="majorEastAsia" w:hAnsiTheme="majorEastAsia"/>
      </w:rPr>
      <w:fldChar w:fldCharType="end"/>
    </w:r>
    <w:r>
      <w:rPr>
        <w:rFonts w:asciiTheme="majorEastAsia" w:eastAsiaTheme="majorEastAsia" w:hAnsiTheme="majorEastAsia"/>
      </w:rPr>
      <w:tab/>
    </w: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807EB9">
      <w:rPr>
        <w:rFonts w:asciiTheme="majorEastAsia" w:eastAsiaTheme="majorEastAsia" w:hAnsiTheme="majorEastAsia" w:hint="eastAsia"/>
        <w:noProof/>
      </w:rPr>
      <w:t>论文格式要求</w:t>
    </w:r>
    <w:r w:rsidRPr="00E42385">
      <w:rPr>
        <w:rFonts w:asciiTheme="majorEastAsia" w:eastAsiaTheme="majorEastAsia" w:hAnsiTheme="majorEastAsia"/>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24449" w14:textId="77777777" w:rsidR="00682ECA" w:rsidDel="00542068" w:rsidRDefault="00682ECA" w:rsidP="00E42385">
    <w:pPr>
      <w:pStyle w:val="a4"/>
      <w:spacing w:line="240" w:lineRule="auto"/>
      <w:rPr>
        <w:del w:id="520" w:author="Li Jinjie" w:date="2023-05-06T18:00:00Z"/>
      </w:rPr>
    </w:pPr>
    <w:r>
      <w:rPr>
        <w:rFonts w:hint="eastAsia"/>
      </w:rPr>
      <w:t>北京航空航天大学硕士学位论文</w:t>
    </w:r>
  </w:p>
  <w:p w14:paraId="4B925F43" w14:textId="77777777" w:rsidR="00682ECA" w:rsidRDefault="00682ECA">
    <w:pPr>
      <w:pStyle w:val="a4"/>
      <w:spacing w:line="240" w:lineRule="auto"/>
      <w:pPrChange w:id="521" w:author="Li Jinjie" w:date="2023-05-06T18:00:00Z">
        <w:pPr/>
      </w:pPrChang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42754" w14:textId="2EB4586F" w:rsidR="00682ECA" w:rsidRPr="00E42385" w:rsidRDefault="00682ECA" w:rsidP="00E42385">
    <w:pPr>
      <w:pStyle w:val="a4"/>
      <w:tabs>
        <w:tab w:val="clear" w:pos="4153"/>
        <w:tab w:val="clear" w:pos="8306"/>
      </w:tabs>
      <w:spacing w:line="240" w:lineRule="auto"/>
      <w:rPr>
        <w:rFonts w:asciiTheme="majorEastAsia" w:eastAsiaTheme="majorEastAsia" w:hAnsiTheme="majorEastAsia" w:hint="eastAsia"/>
      </w:rPr>
    </w:pP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D4623A">
      <w:rPr>
        <w:rFonts w:asciiTheme="majorEastAsia" w:eastAsiaTheme="majorEastAsia" w:hAnsiTheme="majorEastAsia" w:hint="eastAsia"/>
        <w:noProof/>
      </w:rPr>
      <w:t>致谢</w:t>
    </w:r>
    <w:r w:rsidRPr="00E42385">
      <w:rPr>
        <w:rFonts w:asciiTheme="majorEastAsia" w:eastAsiaTheme="majorEastAsia" w:hAnsiTheme="majorEastAsia"/>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C15B5" w14:textId="77777777" w:rsidR="00682ECA" w:rsidRDefault="00682ECA" w:rsidP="00E42385">
    <w:pPr>
      <w:pStyle w:val="a4"/>
      <w:spacing w:line="240" w:lineRule="auto"/>
    </w:pPr>
    <w:r>
      <w:rPr>
        <w:rFonts w:hint="eastAsia"/>
      </w:rPr>
      <w:t>北京航空航天大学硕士学位论文</w:t>
    </w:r>
  </w:p>
  <w:p w14:paraId="3F39A4A2" w14:textId="77777777" w:rsidR="00682ECA" w:rsidRDefault="00682ECA" w:rsidP="008726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45A9"/>
    <w:multiLevelType w:val="hybridMultilevel"/>
    <w:tmpl w:val="D70210D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01300"/>
    <w:multiLevelType w:val="hybridMultilevel"/>
    <w:tmpl w:val="0912475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5648DD"/>
    <w:multiLevelType w:val="hybridMultilevel"/>
    <w:tmpl w:val="68585D7E"/>
    <w:lvl w:ilvl="0" w:tplc="606EF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BC0422"/>
    <w:multiLevelType w:val="hybridMultilevel"/>
    <w:tmpl w:val="D7DA7A3C"/>
    <w:lvl w:ilvl="0" w:tplc="016E501E">
      <w:start w:val="1"/>
      <w:numFmt w:val="decimal"/>
      <w:pStyle w:val="phdnotePic"/>
      <w:suff w:val="nothing"/>
      <w:lvlText w:val="图 %1  "/>
      <w:lvlJc w:val="left"/>
      <w:pPr>
        <w:ind w:left="0" w:firstLine="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E86DBB"/>
    <w:multiLevelType w:val="hybridMultilevel"/>
    <w:tmpl w:val="8B2A34D0"/>
    <w:lvl w:ilvl="0" w:tplc="12047518">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F23504"/>
    <w:multiLevelType w:val="hybridMultilevel"/>
    <w:tmpl w:val="2028E6E4"/>
    <w:lvl w:ilvl="0" w:tplc="D61C6E7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123439"/>
    <w:multiLevelType w:val="hybridMultilevel"/>
    <w:tmpl w:val="BEF2C546"/>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2F3F16"/>
    <w:multiLevelType w:val="hybridMultilevel"/>
    <w:tmpl w:val="F236BBF4"/>
    <w:lvl w:ilvl="0" w:tplc="23B40D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355FBC"/>
    <w:multiLevelType w:val="hybridMultilevel"/>
    <w:tmpl w:val="F67230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53A286C"/>
    <w:multiLevelType w:val="hybridMultilevel"/>
    <w:tmpl w:val="73587EB2"/>
    <w:lvl w:ilvl="0" w:tplc="23B40D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7747F6"/>
    <w:multiLevelType w:val="hybridMultilevel"/>
    <w:tmpl w:val="B44C5A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BA43886"/>
    <w:multiLevelType w:val="hybridMultilevel"/>
    <w:tmpl w:val="EFD45A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DB3258"/>
    <w:multiLevelType w:val="hybridMultilevel"/>
    <w:tmpl w:val="4BDCBE7C"/>
    <w:lvl w:ilvl="0" w:tplc="062C4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A52A2F"/>
    <w:multiLevelType w:val="hybridMultilevel"/>
    <w:tmpl w:val="1ED40BB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B0C5B51"/>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7B27F30"/>
    <w:multiLevelType w:val="hybridMultilevel"/>
    <w:tmpl w:val="1C42949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2309BA"/>
    <w:multiLevelType w:val="hybridMultilevel"/>
    <w:tmpl w:val="7CBA84C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AE7543"/>
    <w:multiLevelType w:val="hybridMultilevel"/>
    <w:tmpl w:val="ADBC8F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5C165F0"/>
    <w:multiLevelType w:val="hybridMultilevel"/>
    <w:tmpl w:val="982414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A225A4"/>
    <w:multiLevelType w:val="multilevel"/>
    <w:tmpl w:val="851C0A3A"/>
    <w:lvl w:ilvl="0">
      <w:start w:val="1"/>
      <w:numFmt w:val="chineseCountingThousand"/>
      <w:pStyle w:val="phdchapter"/>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tabs>
          <w:tab w:val="num" w:pos="680"/>
        </w:tabs>
        <w:ind w:left="794" w:hanging="794"/>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20" w15:restartNumberingAfterBreak="0">
    <w:nsid w:val="683519C7"/>
    <w:multiLevelType w:val="hybridMultilevel"/>
    <w:tmpl w:val="2988D12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73635B"/>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614C23"/>
    <w:multiLevelType w:val="hybridMultilevel"/>
    <w:tmpl w:val="66901D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2CE1EC5"/>
    <w:multiLevelType w:val="hybridMultilevel"/>
    <w:tmpl w:val="41469B76"/>
    <w:lvl w:ilvl="0" w:tplc="21DA22E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E20D1A"/>
    <w:multiLevelType w:val="hybridMultilevel"/>
    <w:tmpl w:val="CC289CC0"/>
    <w:lvl w:ilvl="0" w:tplc="CF4EA428">
      <w:start w:val="1"/>
      <w:numFmt w:val="decimal"/>
      <w:pStyle w:val="phdnoteTable"/>
      <w:suff w:val="nothing"/>
      <w:lvlText w:val="表 %1  "/>
      <w:lvlJc w:val="left"/>
      <w:pPr>
        <w:ind w:left="0" w:firstLine="0"/>
      </w:pPr>
      <w:rPr>
        <w:rFonts w:ascii="宋体" w:eastAsia="宋体" w:hAnsi="宋体" w:hint="eastAsia"/>
        <w:snapToGrid w:val="0"/>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82125991">
    <w:abstractNumId w:val="5"/>
  </w:num>
  <w:num w:numId="2" w16cid:durableId="135223628">
    <w:abstractNumId w:val="23"/>
  </w:num>
  <w:num w:numId="3" w16cid:durableId="589968331">
    <w:abstractNumId w:val="21"/>
  </w:num>
  <w:num w:numId="4" w16cid:durableId="2109424361">
    <w:abstractNumId w:val="14"/>
  </w:num>
  <w:num w:numId="5" w16cid:durableId="1746876871">
    <w:abstractNumId w:val="13"/>
  </w:num>
  <w:num w:numId="6" w16cid:durableId="590431889">
    <w:abstractNumId w:val="8"/>
  </w:num>
  <w:num w:numId="7" w16cid:durableId="1128008487">
    <w:abstractNumId w:val="10"/>
  </w:num>
  <w:num w:numId="8" w16cid:durableId="992294093">
    <w:abstractNumId w:val="19"/>
  </w:num>
  <w:num w:numId="9" w16cid:durableId="1930312180">
    <w:abstractNumId w:val="19"/>
  </w:num>
  <w:num w:numId="10" w16cid:durableId="1022316781">
    <w:abstractNumId w:val="17"/>
  </w:num>
  <w:num w:numId="11" w16cid:durableId="2109963691">
    <w:abstractNumId w:val="22"/>
  </w:num>
  <w:num w:numId="12" w16cid:durableId="934872382">
    <w:abstractNumId w:val="4"/>
  </w:num>
  <w:num w:numId="13" w16cid:durableId="1119645501">
    <w:abstractNumId w:val="19"/>
  </w:num>
  <w:num w:numId="14" w16cid:durableId="2022076035">
    <w:abstractNumId w:val="19"/>
  </w:num>
  <w:num w:numId="15" w16cid:durableId="1939630756">
    <w:abstractNumId w:val="16"/>
  </w:num>
  <w:num w:numId="16" w16cid:durableId="1060205145">
    <w:abstractNumId w:val="2"/>
  </w:num>
  <w:num w:numId="17" w16cid:durableId="1406296988">
    <w:abstractNumId w:val="12"/>
  </w:num>
  <w:num w:numId="18" w16cid:durableId="1849756262">
    <w:abstractNumId w:val="20"/>
  </w:num>
  <w:num w:numId="19" w16cid:durableId="930701654">
    <w:abstractNumId w:val="11"/>
  </w:num>
  <w:num w:numId="20" w16cid:durableId="463736347">
    <w:abstractNumId w:val="15"/>
  </w:num>
  <w:num w:numId="21" w16cid:durableId="1044476957">
    <w:abstractNumId w:val="0"/>
  </w:num>
  <w:num w:numId="22" w16cid:durableId="540824508">
    <w:abstractNumId w:val="18"/>
  </w:num>
  <w:num w:numId="23" w16cid:durableId="1493254527">
    <w:abstractNumId w:val="1"/>
  </w:num>
  <w:num w:numId="24" w16cid:durableId="1767846498">
    <w:abstractNumId w:val="19"/>
  </w:num>
  <w:num w:numId="25" w16cid:durableId="1411461129">
    <w:abstractNumId w:val="6"/>
  </w:num>
  <w:num w:numId="26" w16cid:durableId="710880556">
    <w:abstractNumId w:val="24"/>
  </w:num>
  <w:num w:numId="27" w16cid:durableId="1043096854">
    <w:abstractNumId w:val="3"/>
  </w:num>
  <w:num w:numId="28" w16cid:durableId="1206139002">
    <w:abstractNumId w:val="9"/>
  </w:num>
  <w:num w:numId="29" w16cid:durableId="1964573595">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ooyy">
    <w15:presenceInfo w15:providerId="None" w15:userId="chooyy"/>
  </w15:person>
  <w15:person w15:author="Li Jinjie">
    <w15:presenceInfo w15:providerId="Windows Live" w15:userId="39d98bd0e39c8b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mirrorMargins/>
  <w:bordersDoNotSurroundHeader/>
  <w:bordersDoNotSurroundFooter/>
  <w:proofState w:spelling="clean" w:grammar="clean"/>
  <w:trackRevisions/>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44F"/>
    <w:rsid w:val="000050E3"/>
    <w:rsid w:val="0000525D"/>
    <w:rsid w:val="00007895"/>
    <w:rsid w:val="00023BA3"/>
    <w:rsid w:val="00025799"/>
    <w:rsid w:val="00032DD7"/>
    <w:rsid w:val="00041622"/>
    <w:rsid w:val="000416D0"/>
    <w:rsid w:val="00052470"/>
    <w:rsid w:val="000606AA"/>
    <w:rsid w:val="00066ED7"/>
    <w:rsid w:val="00083796"/>
    <w:rsid w:val="00090BF6"/>
    <w:rsid w:val="000963AF"/>
    <w:rsid w:val="000964ED"/>
    <w:rsid w:val="00097187"/>
    <w:rsid w:val="000A40C8"/>
    <w:rsid w:val="000A5D0E"/>
    <w:rsid w:val="000A7DA3"/>
    <w:rsid w:val="000B30AD"/>
    <w:rsid w:val="000B50DD"/>
    <w:rsid w:val="000B5A9B"/>
    <w:rsid w:val="000D1D48"/>
    <w:rsid w:val="000D3DB5"/>
    <w:rsid w:val="000D53EA"/>
    <w:rsid w:val="000D774B"/>
    <w:rsid w:val="000E3FCF"/>
    <w:rsid w:val="000F0DA7"/>
    <w:rsid w:val="0011571F"/>
    <w:rsid w:val="00131D3C"/>
    <w:rsid w:val="001330B6"/>
    <w:rsid w:val="00142D23"/>
    <w:rsid w:val="00147ACF"/>
    <w:rsid w:val="00154B68"/>
    <w:rsid w:val="00157C82"/>
    <w:rsid w:val="001634BC"/>
    <w:rsid w:val="001766D3"/>
    <w:rsid w:val="00177907"/>
    <w:rsid w:val="00180BCB"/>
    <w:rsid w:val="0018631F"/>
    <w:rsid w:val="00193EEA"/>
    <w:rsid w:val="00195849"/>
    <w:rsid w:val="001972D5"/>
    <w:rsid w:val="001B0102"/>
    <w:rsid w:val="001C356B"/>
    <w:rsid w:val="001C46B9"/>
    <w:rsid w:val="001C7336"/>
    <w:rsid w:val="001D0544"/>
    <w:rsid w:val="001E56F5"/>
    <w:rsid w:val="001E67AD"/>
    <w:rsid w:val="001F1037"/>
    <w:rsid w:val="001F7111"/>
    <w:rsid w:val="00212824"/>
    <w:rsid w:val="00224F8B"/>
    <w:rsid w:val="00232509"/>
    <w:rsid w:val="002521E4"/>
    <w:rsid w:val="00260B77"/>
    <w:rsid w:val="00261582"/>
    <w:rsid w:val="00262E51"/>
    <w:rsid w:val="002724DB"/>
    <w:rsid w:val="00272BB5"/>
    <w:rsid w:val="0027764A"/>
    <w:rsid w:val="002779BE"/>
    <w:rsid w:val="00281D1A"/>
    <w:rsid w:val="00292898"/>
    <w:rsid w:val="002A4DBE"/>
    <w:rsid w:val="002B17E1"/>
    <w:rsid w:val="002B19C3"/>
    <w:rsid w:val="002D43B1"/>
    <w:rsid w:val="00301339"/>
    <w:rsid w:val="00310C29"/>
    <w:rsid w:val="0031408C"/>
    <w:rsid w:val="003261F5"/>
    <w:rsid w:val="00331986"/>
    <w:rsid w:val="003321AE"/>
    <w:rsid w:val="00340172"/>
    <w:rsid w:val="003436AC"/>
    <w:rsid w:val="003503E1"/>
    <w:rsid w:val="00350DE0"/>
    <w:rsid w:val="00351B44"/>
    <w:rsid w:val="003555D6"/>
    <w:rsid w:val="003642D7"/>
    <w:rsid w:val="00365A49"/>
    <w:rsid w:val="00376C32"/>
    <w:rsid w:val="0038210B"/>
    <w:rsid w:val="0038536E"/>
    <w:rsid w:val="00393A36"/>
    <w:rsid w:val="00395BE3"/>
    <w:rsid w:val="003B337C"/>
    <w:rsid w:val="003B4B0F"/>
    <w:rsid w:val="003C164D"/>
    <w:rsid w:val="003D0195"/>
    <w:rsid w:val="003D34A6"/>
    <w:rsid w:val="003F0356"/>
    <w:rsid w:val="003F38FC"/>
    <w:rsid w:val="003F5D64"/>
    <w:rsid w:val="004020CA"/>
    <w:rsid w:val="0040222C"/>
    <w:rsid w:val="00411D90"/>
    <w:rsid w:val="004121A6"/>
    <w:rsid w:val="00412ACD"/>
    <w:rsid w:val="0043293B"/>
    <w:rsid w:val="00443505"/>
    <w:rsid w:val="004457DD"/>
    <w:rsid w:val="00447823"/>
    <w:rsid w:val="004504F2"/>
    <w:rsid w:val="00451396"/>
    <w:rsid w:val="0045213C"/>
    <w:rsid w:val="00454730"/>
    <w:rsid w:val="00454E2E"/>
    <w:rsid w:val="004651F7"/>
    <w:rsid w:val="0046580F"/>
    <w:rsid w:val="004733EA"/>
    <w:rsid w:val="004829F7"/>
    <w:rsid w:val="004A2905"/>
    <w:rsid w:val="004B26A7"/>
    <w:rsid w:val="004D4F8A"/>
    <w:rsid w:val="004D74B6"/>
    <w:rsid w:val="004D7D09"/>
    <w:rsid w:val="004E500F"/>
    <w:rsid w:val="004F24BB"/>
    <w:rsid w:val="004F487F"/>
    <w:rsid w:val="00501C44"/>
    <w:rsid w:val="00505F73"/>
    <w:rsid w:val="00510D47"/>
    <w:rsid w:val="00512530"/>
    <w:rsid w:val="00515170"/>
    <w:rsid w:val="00522894"/>
    <w:rsid w:val="005229F9"/>
    <w:rsid w:val="005236C7"/>
    <w:rsid w:val="00523931"/>
    <w:rsid w:val="005304EB"/>
    <w:rsid w:val="00534464"/>
    <w:rsid w:val="00537870"/>
    <w:rsid w:val="00542068"/>
    <w:rsid w:val="005437DD"/>
    <w:rsid w:val="00543E7B"/>
    <w:rsid w:val="00544AC8"/>
    <w:rsid w:val="005564AC"/>
    <w:rsid w:val="0057653E"/>
    <w:rsid w:val="0057673D"/>
    <w:rsid w:val="005872DA"/>
    <w:rsid w:val="005972E7"/>
    <w:rsid w:val="005A366B"/>
    <w:rsid w:val="005A4641"/>
    <w:rsid w:val="005B1BB4"/>
    <w:rsid w:val="005B217B"/>
    <w:rsid w:val="005B4437"/>
    <w:rsid w:val="005B6012"/>
    <w:rsid w:val="005C3059"/>
    <w:rsid w:val="005C6F8A"/>
    <w:rsid w:val="005D33DE"/>
    <w:rsid w:val="005E46DE"/>
    <w:rsid w:val="005F0481"/>
    <w:rsid w:val="005F1F0A"/>
    <w:rsid w:val="00605262"/>
    <w:rsid w:val="006060CF"/>
    <w:rsid w:val="006127E3"/>
    <w:rsid w:val="0061280F"/>
    <w:rsid w:val="006132D5"/>
    <w:rsid w:val="00635233"/>
    <w:rsid w:val="00643358"/>
    <w:rsid w:val="00655567"/>
    <w:rsid w:val="00667830"/>
    <w:rsid w:val="006705CE"/>
    <w:rsid w:val="00682B23"/>
    <w:rsid w:val="00682ECA"/>
    <w:rsid w:val="006978EA"/>
    <w:rsid w:val="006A107E"/>
    <w:rsid w:val="006A7A34"/>
    <w:rsid w:val="006B05AC"/>
    <w:rsid w:val="006B168B"/>
    <w:rsid w:val="006B1E37"/>
    <w:rsid w:val="006B2B25"/>
    <w:rsid w:val="006B67DD"/>
    <w:rsid w:val="006D2CE9"/>
    <w:rsid w:val="006E2889"/>
    <w:rsid w:val="006F1923"/>
    <w:rsid w:val="0070511A"/>
    <w:rsid w:val="00705E4C"/>
    <w:rsid w:val="00706B15"/>
    <w:rsid w:val="0071583F"/>
    <w:rsid w:val="00732CFD"/>
    <w:rsid w:val="007337A1"/>
    <w:rsid w:val="007456D7"/>
    <w:rsid w:val="00754DD9"/>
    <w:rsid w:val="00756EB6"/>
    <w:rsid w:val="007572E6"/>
    <w:rsid w:val="00760DBE"/>
    <w:rsid w:val="00762FF7"/>
    <w:rsid w:val="00765EDB"/>
    <w:rsid w:val="00771487"/>
    <w:rsid w:val="00781A52"/>
    <w:rsid w:val="00792D07"/>
    <w:rsid w:val="0079580C"/>
    <w:rsid w:val="00796182"/>
    <w:rsid w:val="00797062"/>
    <w:rsid w:val="007B065C"/>
    <w:rsid w:val="007C3D6D"/>
    <w:rsid w:val="007C4C6A"/>
    <w:rsid w:val="007E0BF1"/>
    <w:rsid w:val="007F3DAE"/>
    <w:rsid w:val="007F5EA8"/>
    <w:rsid w:val="007F7974"/>
    <w:rsid w:val="00807EB9"/>
    <w:rsid w:val="00820636"/>
    <w:rsid w:val="00823984"/>
    <w:rsid w:val="00823DB6"/>
    <w:rsid w:val="008302D7"/>
    <w:rsid w:val="00830A57"/>
    <w:rsid w:val="00831BED"/>
    <w:rsid w:val="008328A0"/>
    <w:rsid w:val="00842B41"/>
    <w:rsid w:val="0084534A"/>
    <w:rsid w:val="008643BF"/>
    <w:rsid w:val="00870A72"/>
    <w:rsid w:val="00872693"/>
    <w:rsid w:val="00881B18"/>
    <w:rsid w:val="008824AE"/>
    <w:rsid w:val="008A16A3"/>
    <w:rsid w:val="008A3098"/>
    <w:rsid w:val="008A6D6C"/>
    <w:rsid w:val="008C171A"/>
    <w:rsid w:val="008C4ACE"/>
    <w:rsid w:val="008C4CA9"/>
    <w:rsid w:val="008C5E25"/>
    <w:rsid w:val="008E177E"/>
    <w:rsid w:val="008E6212"/>
    <w:rsid w:val="008E6795"/>
    <w:rsid w:val="008F64A1"/>
    <w:rsid w:val="00900649"/>
    <w:rsid w:val="00905927"/>
    <w:rsid w:val="009144EE"/>
    <w:rsid w:val="00920C76"/>
    <w:rsid w:val="0092364A"/>
    <w:rsid w:val="00923F03"/>
    <w:rsid w:val="00924AF8"/>
    <w:rsid w:val="00930E93"/>
    <w:rsid w:val="009326CF"/>
    <w:rsid w:val="009352E5"/>
    <w:rsid w:val="00944F45"/>
    <w:rsid w:val="00960909"/>
    <w:rsid w:val="0096637E"/>
    <w:rsid w:val="009A0F7A"/>
    <w:rsid w:val="009A28E3"/>
    <w:rsid w:val="009A2A98"/>
    <w:rsid w:val="009B0E70"/>
    <w:rsid w:val="009B127A"/>
    <w:rsid w:val="009C68AE"/>
    <w:rsid w:val="009D3588"/>
    <w:rsid w:val="009D56D7"/>
    <w:rsid w:val="009E2B0F"/>
    <w:rsid w:val="009E2D25"/>
    <w:rsid w:val="009E3ACD"/>
    <w:rsid w:val="009F4256"/>
    <w:rsid w:val="00A03376"/>
    <w:rsid w:val="00A05EBB"/>
    <w:rsid w:val="00A105DF"/>
    <w:rsid w:val="00A270BB"/>
    <w:rsid w:val="00A35F8A"/>
    <w:rsid w:val="00A365D2"/>
    <w:rsid w:val="00A447A4"/>
    <w:rsid w:val="00A523EA"/>
    <w:rsid w:val="00A71A9A"/>
    <w:rsid w:val="00A76E07"/>
    <w:rsid w:val="00A86659"/>
    <w:rsid w:val="00A87414"/>
    <w:rsid w:val="00A93A23"/>
    <w:rsid w:val="00AA0E98"/>
    <w:rsid w:val="00AA1ABE"/>
    <w:rsid w:val="00AA2827"/>
    <w:rsid w:val="00AA79B5"/>
    <w:rsid w:val="00AC0759"/>
    <w:rsid w:val="00AC0B6D"/>
    <w:rsid w:val="00AC692B"/>
    <w:rsid w:val="00AE1188"/>
    <w:rsid w:val="00AE28EA"/>
    <w:rsid w:val="00AF346D"/>
    <w:rsid w:val="00AF4728"/>
    <w:rsid w:val="00B006C5"/>
    <w:rsid w:val="00B049AB"/>
    <w:rsid w:val="00B172D9"/>
    <w:rsid w:val="00B207E0"/>
    <w:rsid w:val="00B21436"/>
    <w:rsid w:val="00B31FE9"/>
    <w:rsid w:val="00B4280E"/>
    <w:rsid w:val="00B500AA"/>
    <w:rsid w:val="00B54101"/>
    <w:rsid w:val="00B6507A"/>
    <w:rsid w:val="00B65E97"/>
    <w:rsid w:val="00B74630"/>
    <w:rsid w:val="00B756E8"/>
    <w:rsid w:val="00B848D5"/>
    <w:rsid w:val="00BC56D6"/>
    <w:rsid w:val="00BD1689"/>
    <w:rsid w:val="00BD7EB0"/>
    <w:rsid w:val="00BE4624"/>
    <w:rsid w:val="00BE7400"/>
    <w:rsid w:val="00BF79C6"/>
    <w:rsid w:val="00C249F6"/>
    <w:rsid w:val="00C36FC3"/>
    <w:rsid w:val="00C61E6B"/>
    <w:rsid w:val="00C7466B"/>
    <w:rsid w:val="00C752F3"/>
    <w:rsid w:val="00C85B7B"/>
    <w:rsid w:val="00C93586"/>
    <w:rsid w:val="00C93895"/>
    <w:rsid w:val="00C966E7"/>
    <w:rsid w:val="00CB3EC2"/>
    <w:rsid w:val="00CB5275"/>
    <w:rsid w:val="00CC344F"/>
    <w:rsid w:val="00CD4240"/>
    <w:rsid w:val="00CD72C0"/>
    <w:rsid w:val="00CE4D56"/>
    <w:rsid w:val="00CF4CDD"/>
    <w:rsid w:val="00D01A70"/>
    <w:rsid w:val="00D04D02"/>
    <w:rsid w:val="00D10BD2"/>
    <w:rsid w:val="00D113C6"/>
    <w:rsid w:val="00D16835"/>
    <w:rsid w:val="00D16EA5"/>
    <w:rsid w:val="00D173B6"/>
    <w:rsid w:val="00D20ADF"/>
    <w:rsid w:val="00D21836"/>
    <w:rsid w:val="00D23FE0"/>
    <w:rsid w:val="00D243E0"/>
    <w:rsid w:val="00D342FC"/>
    <w:rsid w:val="00D347CC"/>
    <w:rsid w:val="00D36556"/>
    <w:rsid w:val="00D41FCB"/>
    <w:rsid w:val="00D45364"/>
    <w:rsid w:val="00D4623A"/>
    <w:rsid w:val="00D473E8"/>
    <w:rsid w:val="00D50521"/>
    <w:rsid w:val="00D525E2"/>
    <w:rsid w:val="00D53F86"/>
    <w:rsid w:val="00D668B7"/>
    <w:rsid w:val="00D724DD"/>
    <w:rsid w:val="00D7793C"/>
    <w:rsid w:val="00D8088C"/>
    <w:rsid w:val="00D80B1D"/>
    <w:rsid w:val="00D8701D"/>
    <w:rsid w:val="00D9596D"/>
    <w:rsid w:val="00D95F1A"/>
    <w:rsid w:val="00D96F47"/>
    <w:rsid w:val="00DA069F"/>
    <w:rsid w:val="00DA15CE"/>
    <w:rsid w:val="00DA6464"/>
    <w:rsid w:val="00DE0E6B"/>
    <w:rsid w:val="00E01892"/>
    <w:rsid w:val="00E01C7B"/>
    <w:rsid w:val="00E02317"/>
    <w:rsid w:val="00E05CC0"/>
    <w:rsid w:val="00E162D4"/>
    <w:rsid w:val="00E20C07"/>
    <w:rsid w:val="00E30C2B"/>
    <w:rsid w:val="00E357B9"/>
    <w:rsid w:val="00E37B6D"/>
    <w:rsid w:val="00E42385"/>
    <w:rsid w:val="00E47342"/>
    <w:rsid w:val="00E509FB"/>
    <w:rsid w:val="00E5780A"/>
    <w:rsid w:val="00E65DC3"/>
    <w:rsid w:val="00E81FF7"/>
    <w:rsid w:val="00EA1D07"/>
    <w:rsid w:val="00EB0839"/>
    <w:rsid w:val="00EC3AAE"/>
    <w:rsid w:val="00EE134F"/>
    <w:rsid w:val="00EE5EA7"/>
    <w:rsid w:val="00EE6A2E"/>
    <w:rsid w:val="00EF6EBE"/>
    <w:rsid w:val="00F00E0C"/>
    <w:rsid w:val="00F02890"/>
    <w:rsid w:val="00F044BA"/>
    <w:rsid w:val="00F11E50"/>
    <w:rsid w:val="00F126E7"/>
    <w:rsid w:val="00F13E08"/>
    <w:rsid w:val="00F2370F"/>
    <w:rsid w:val="00F2406E"/>
    <w:rsid w:val="00F3097C"/>
    <w:rsid w:val="00F32244"/>
    <w:rsid w:val="00F329C7"/>
    <w:rsid w:val="00F35241"/>
    <w:rsid w:val="00F35C4F"/>
    <w:rsid w:val="00F42CC0"/>
    <w:rsid w:val="00F547AB"/>
    <w:rsid w:val="00F57FE0"/>
    <w:rsid w:val="00F63863"/>
    <w:rsid w:val="00F661D6"/>
    <w:rsid w:val="00F74682"/>
    <w:rsid w:val="00F90174"/>
    <w:rsid w:val="00FA0990"/>
    <w:rsid w:val="00FA745E"/>
    <w:rsid w:val="00FA74B3"/>
    <w:rsid w:val="00FB60DE"/>
    <w:rsid w:val="00FC366C"/>
    <w:rsid w:val="00FC484B"/>
    <w:rsid w:val="00FD6F95"/>
    <w:rsid w:val="00FE3CA1"/>
    <w:rsid w:val="00FE3E3A"/>
    <w:rsid w:val="00FE4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FAE89"/>
  <w15:chartTrackingRefBased/>
  <w15:docId w15:val="{BC84CB80-4BA6-43C5-8BDA-C277164C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7FE0"/>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A7A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4F8A"/>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4F8A"/>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D4F8A"/>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D4F8A"/>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D4F8A"/>
    <w:pPr>
      <w:keepNext/>
      <w:keepLines/>
      <w:numPr>
        <w:ilvl w:val="5"/>
        <w:numId w:val="8"/>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4D4F8A"/>
    <w:pPr>
      <w:keepNext/>
      <w:keepLines/>
      <w:numPr>
        <w:ilvl w:val="6"/>
        <w:numId w:val="8"/>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4D4F8A"/>
    <w:pPr>
      <w:keepNext/>
      <w:keepLines/>
      <w:numPr>
        <w:ilvl w:val="7"/>
        <w:numId w:val="8"/>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4D4F8A"/>
    <w:pPr>
      <w:keepNext/>
      <w:keepLines/>
      <w:numPr>
        <w:ilvl w:val="8"/>
        <w:numId w:val="8"/>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5AC"/>
    <w:pPr>
      <w:ind w:firstLineChars="200" w:firstLine="420"/>
    </w:pPr>
  </w:style>
  <w:style w:type="paragraph" w:styleId="a4">
    <w:name w:val="header"/>
    <w:basedOn w:val="a"/>
    <w:link w:val="a5"/>
    <w:uiPriority w:val="99"/>
    <w:unhideWhenUsed/>
    <w:rsid w:val="00760D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0DBE"/>
    <w:rPr>
      <w:sz w:val="18"/>
      <w:szCs w:val="18"/>
    </w:rPr>
  </w:style>
  <w:style w:type="paragraph" w:styleId="a6">
    <w:name w:val="footer"/>
    <w:basedOn w:val="a"/>
    <w:link w:val="a7"/>
    <w:uiPriority w:val="99"/>
    <w:unhideWhenUsed/>
    <w:rsid w:val="00760DBE"/>
    <w:pPr>
      <w:tabs>
        <w:tab w:val="center" w:pos="4153"/>
        <w:tab w:val="right" w:pos="8306"/>
      </w:tabs>
      <w:snapToGrid w:val="0"/>
      <w:jc w:val="left"/>
    </w:pPr>
    <w:rPr>
      <w:sz w:val="18"/>
      <w:szCs w:val="18"/>
    </w:rPr>
  </w:style>
  <w:style w:type="character" w:customStyle="1" w:styleId="a7">
    <w:name w:val="页脚 字符"/>
    <w:basedOn w:val="a0"/>
    <w:link w:val="a6"/>
    <w:uiPriority w:val="99"/>
    <w:rsid w:val="00760DBE"/>
    <w:rPr>
      <w:sz w:val="18"/>
      <w:szCs w:val="18"/>
    </w:rPr>
  </w:style>
  <w:style w:type="paragraph" w:customStyle="1" w:styleId="phdcite">
    <w:name w:val="phd_cite"/>
    <w:basedOn w:val="a"/>
    <w:next w:val="a"/>
    <w:link w:val="phdciteChar"/>
    <w:qFormat/>
    <w:rsid w:val="004733EA"/>
    <w:pPr>
      <w:tabs>
        <w:tab w:val="left" w:pos="567"/>
      </w:tabs>
      <w:ind w:firstLineChars="200" w:firstLine="420"/>
    </w:pPr>
    <w:rPr>
      <w:rFonts w:cs="宋体"/>
      <w:color w:val="FF0000"/>
      <w:kern w:val="0"/>
      <w:szCs w:val="21"/>
      <w:vertAlign w:val="superscript"/>
    </w:rPr>
  </w:style>
  <w:style w:type="character" w:styleId="a8">
    <w:name w:val="Hyperlink"/>
    <w:basedOn w:val="a0"/>
    <w:uiPriority w:val="99"/>
    <w:unhideWhenUsed/>
    <w:rsid w:val="000050E3"/>
    <w:rPr>
      <w:color w:val="0563C1" w:themeColor="hyperlink"/>
      <w:u w:val="single"/>
    </w:rPr>
  </w:style>
  <w:style w:type="character" w:customStyle="1" w:styleId="phdciteChar">
    <w:name w:val="phd_cite Char"/>
    <w:basedOn w:val="a0"/>
    <w:link w:val="phdcite"/>
    <w:rsid w:val="004733EA"/>
    <w:rPr>
      <w:rFonts w:ascii="Times New Roman" w:eastAsia="宋体" w:hAnsi="Times New Roman" w:cs="宋体"/>
      <w:color w:val="FF0000"/>
      <w:kern w:val="0"/>
      <w:sz w:val="24"/>
      <w:szCs w:val="21"/>
      <w:vertAlign w:val="superscript"/>
    </w:rPr>
  </w:style>
  <w:style w:type="paragraph" w:customStyle="1" w:styleId="phdrefence">
    <w:name w:val="phd_refence"/>
    <w:basedOn w:val="a"/>
    <w:qFormat/>
    <w:rsid w:val="00872693"/>
    <w:rPr>
      <w:color w:val="7030A0"/>
    </w:rPr>
  </w:style>
  <w:style w:type="paragraph" w:styleId="a9">
    <w:name w:val="caption"/>
    <w:basedOn w:val="a"/>
    <w:next w:val="a"/>
    <w:link w:val="aa"/>
    <w:uiPriority w:val="35"/>
    <w:unhideWhenUsed/>
    <w:qFormat/>
    <w:rsid w:val="00193EEA"/>
    <w:rPr>
      <w:rFonts w:asciiTheme="majorHAnsi" w:eastAsia="黑体" w:hAnsiTheme="majorHAnsi" w:cstheme="majorBidi"/>
      <w:sz w:val="20"/>
      <w:szCs w:val="20"/>
    </w:rPr>
  </w:style>
  <w:style w:type="paragraph" w:customStyle="1" w:styleId="phdnotePic">
    <w:name w:val="phd_notePic"/>
    <w:basedOn w:val="a9"/>
    <w:next w:val="a"/>
    <w:link w:val="phdnotePic0"/>
    <w:qFormat/>
    <w:rsid w:val="00792D07"/>
    <w:pPr>
      <w:keepLines/>
      <w:numPr>
        <w:numId w:val="27"/>
      </w:numPr>
      <w:spacing w:afterLines="50" w:after="163"/>
      <w:jc w:val="center"/>
    </w:pPr>
    <w:rPr>
      <w:rFonts w:ascii="Times New Roman" w:eastAsia="宋体" w:hAnsi="Times New Roman"/>
      <w:b/>
      <w:color w:val="FFC000"/>
      <w:sz w:val="21"/>
    </w:rPr>
  </w:style>
  <w:style w:type="paragraph" w:customStyle="1" w:styleId="phdchapter">
    <w:name w:val="phd_chapter"/>
    <w:basedOn w:val="1"/>
    <w:next w:val="a"/>
    <w:link w:val="phdchapterChar"/>
    <w:qFormat/>
    <w:rsid w:val="00272BB5"/>
    <w:pPr>
      <w:pageBreakBefore/>
      <w:numPr>
        <w:numId w:val="8"/>
      </w:numPr>
      <w:spacing w:beforeLines="50" w:before="50" w:afterLines="50" w:after="50" w:line="240" w:lineRule="auto"/>
      <w:ind w:left="0" w:firstLine="0"/>
      <w:jc w:val="center"/>
    </w:pPr>
    <w:rPr>
      <w:rFonts w:ascii="黑体" w:eastAsia="黑体" w:hAnsi="黑体"/>
      <w:b w:val="0"/>
      <w:sz w:val="32"/>
      <w:szCs w:val="32"/>
    </w:rPr>
  </w:style>
  <w:style w:type="character" w:customStyle="1" w:styleId="aa">
    <w:name w:val="题注 字符"/>
    <w:basedOn w:val="a0"/>
    <w:link w:val="a9"/>
    <w:uiPriority w:val="35"/>
    <w:rsid w:val="00193EEA"/>
    <w:rPr>
      <w:rFonts w:asciiTheme="majorHAnsi" w:eastAsia="黑体" w:hAnsiTheme="majorHAnsi" w:cstheme="majorBidi"/>
      <w:sz w:val="20"/>
      <w:szCs w:val="20"/>
    </w:rPr>
  </w:style>
  <w:style w:type="character" w:customStyle="1" w:styleId="phdnotePic0">
    <w:name w:val="phd_notePic 字符"/>
    <w:basedOn w:val="aa"/>
    <w:link w:val="phdnotePic"/>
    <w:rsid w:val="00792D07"/>
    <w:rPr>
      <w:rFonts w:ascii="Times New Roman" w:eastAsia="宋体" w:hAnsi="Times New Roman" w:cstheme="majorBidi"/>
      <w:b/>
      <w:color w:val="FFC000"/>
      <w:sz w:val="20"/>
      <w:szCs w:val="20"/>
    </w:rPr>
  </w:style>
  <w:style w:type="paragraph" w:customStyle="1" w:styleId="phdsection">
    <w:name w:val="phd_section"/>
    <w:basedOn w:val="2"/>
    <w:next w:val="a"/>
    <w:link w:val="phdsectionChar"/>
    <w:qFormat/>
    <w:rsid w:val="00C249F6"/>
    <w:pPr>
      <w:spacing w:beforeLines="50" w:before="50" w:afterLines="50" w:after="50" w:line="240" w:lineRule="auto"/>
    </w:pPr>
    <w:rPr>
      <w:rFonts w:ascii="Times New Roman" w:eastAsia="黑体" w:hAnsi="Times New Roman"/>
      <w:b w:val="0"/>
      <w:sz w:val="28"/>
      <w:szCs w:val="28"/>
    </w:rPr>
  </w:style>
  <w:style w:type="character" w:customStyle="1" w:styleId="phdchapterChar">
    <w:name w:val="phd_chapter Char"/>
    <w:basedOn w:val="a0"/>
    <w:link w:val="phdchapter"/>
    <w:rsid w:val="00272BB5"/>
    <w:rPr>
      <w:rFonts w:ascii="黑体" w:eastAsia="黑体" w:hAnsi="黑体"/>
      <w:bCs/>
      <w:kern w:val="44"/>
      <w:sz w:val="32"/>
      <w:szCs w:val="32"/>
    </w:rPr>
  </w:style>
  <w:style w:type="paragraph" w:customStyle="1" w:styleId="phdsubsection">
    <w:name w:val="phd_subsection"/>
    <w:basedOn w:val="3"/>
    <w:next w:val="a"/>
    <w:link w:val="phdsubsectionChar"/>
    <w:qFormat/>
    <w:rsid w:val="00C249F6"/>
    <w:pPr>
      <w:spacing w:beforeLines="50" w:before="50" w:afterLines="50" w:after="50" w:line="240" w:lineRule="auto"/>
    </w:pPr>
    <w:rPr>
      <w:rFonts w:eastAsia="黑体"/>
      <w:b w:val="0"/>
      <w:sz w:val="24"/>
      <w:szCs w:val="24"/>
    </w:rPr>
  </w:style>
  <w:style w:type="character" w:customStyle="1" w:styleId="phdsectionChar">
    <w:name w:val="phd_section Char"/>
    <w:basedOn w:val="a0"/>
    <w:link w:val="phdsection"/>
    <w:rsid w:val="00C249F6"/>
    <w:rPr>
      <w:rFonts w:ascii="Times New Roman" w:eastAsia="黑体" w:hAnsi="Times New Roman" w:cstheme="majorBidi"/>
      <w:bCs/>
      <w:sz w:val="28"/>
      <w:szCs w:val="28"/>
    </w:rPr>
  </w:style>
  <w:style w:type="character" w:customStyle="1" w:styleId="phdsubsectionChar">
    <w:name w:val="phd_subsection Char"/>
    <w:basedOn w:val="a0"/>
    <w:link w:val="phdsubsection"/>
    <w:rsid w:val="00C249F6"/>
    <w:rPr>
      <w:rFonts w:ascii="Times New Roman" w:eastAsia="黑体" w:hAnsi="Times New Roman"/>
      <w:bCs/>
      <w:sz w:val="24"/>
      <w:szCs w:val="24"/>
    </w:rPr>
  </w:style>
  <w:style w:type="character" w:styleId="ab">
    <w:name w:val="FollowedHyperlink"/>
    <w:basedOn w:val="a0"/>
    <w:uiPriority w:val="99"/>
    <w:semiHidden/>
    <w:unhideWhenUsed/>
    <w:rsid w:val="00A447A4"/>
    <w:rPr>
      <w:color w:val="954F72" w:themeColor="followedHyperlink"/>
      <w:u w:val="single"/>
    </w:rPr>
  </w:style>
  <w:style w:type="character" w:customStyle="1" w:styleId="10">
    <w:name w:val="标题 1 字符"/>
    <w:basedOn w:val="a0"/>
    <w:link w:val="1"/>
    <w:uiPriority w:val="9"/>
    <w:rsid w:val="006A7A34"/>
    <w:rPr>
      <w:rFonts w:ascii="Times New Roman" w:eastAsia="宋体" w:hAnsi="Times New Roman"/>
      <w:b/>
      <w:bCs/>
      <w:kern w:val="44"/>
      <w:sz w:val="44"/>
      <w:szCs w:val="44"/>
    </w:rPr>
  </w:style>
  <w:style w:type="paragraph" w:styleId="TOC">
    <w:name w:val="TOC Heading"/>
    <w:basedOn w:val="1"/>
    <w:next w:val="a"/>
    <w:uiPriority w:val="39"/>
    <w:unhideWhenUsed/>
    <w:qFormat/>
    <w:rsid w:val="006A7A3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9A2A98"/>
    <w:pPr>
      <w:tabs>
        <w:tab w:val="right" w:leader="dot" w:pos="9060"/>
      </w:tabs>
      <w:spacing w:beforeLines="50" w:before="50" w:line="240" w:lineRule="auto"/>
    </w:pPr>
    <w:rPr>
      <w:rFonts w:eastAsia="黑体"/>
    </w:rPr>
  </w:style>
  <w:style w:type="paragraph" w:styleId="TOC2">
    <w:name w:val="toc 2"/>
    <w:basedOn w:val="a"/>
    <w:next w:val="a"/>
    <w:autoRedefine/>
    <w:uiPriority w:val="39"/>
    <w:unhideWhenUsed/>
    <w:rsid w:val="009A2A98"/>
    <w:pPr>
      <w:ind w:leftChars="200" w:left="200"/>
    </w:pPr>
  </w:style>
  <w:style w:type="paragraph" w:styleId="TOC3">
    <w:name w:val="toc 3"/>
    <w:basedOn w:val="a"/>
    <w:next w:val="a"/>
    <w:autoRedefine/>
    <w:uiPriority w:val="39"/>
    <w:unhideWhenUsed/>
    <w:rsid w:val="009A2A98"/>
    <w:pPr>
      <w:spacing w:line="288" w:lineRule="auto"/>
      <w:ind w:leftChars="400" w:left="400"/>
    </w:pPr>
  </w:style>
  <w:style w:type="table" w:styleId="ac">
    <w:name w:val="Table Grid"/>
    <w:basedOn w:val="a1"/>
    <w:uiPriority w:val="39"/>
    <w:rsid w:val="00D1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dnoteTable">
    <w:name w:val="phd_noteTable"/>
    <w:basedOn w:val="a9"/>
    <w:link w:val="phdnoteTable0"/>
    <w:qFormat/>
    <w:rsid w:val="00792D07"/>
    <w:pPr>
      <w:keepNext/>
      <w:keepLines/>
      <w:numPr>
        <w:numId w:val="26"/>
      </w:numPr>
      <w:spacing w:beforeLines="50" w:before="50"/>
      <w:jc w:val="center"/>
    </w:pPr>
    <w:rPr>
      <w:rFonts w:eastAsia="宋体"/>
      <w:b/>
      <w:color w:val="00B0F0"/>
      <w:sz w:val="21"/>
    </w:rPr>
  </w:style>
  <w:style w:type="character" w:styleId="ad">
    <w:name w:val="annotation reference"/>
    <w:basedOn w:val="a0"/>
    <w:uiPriority w:val="99"/>
    <w:semiHidden/>
    <w:unhideWhenUsed/>
    <w:rsid w:val="0092364A"/>
    <w:rPr>
      <w:sz w:val="21"/>
      <w:szCs w:val="21"/>
    </w:rPr>
  </w:style>
  <w:style w:type="character" w:customStyle="1" w:styleId="phdnoteTable0">
    <w:name w:val="phd_noteTable 字符"/>
    <w:basedOn w:val="aa"/>
    <w:link w:val="phdnoteTable"/>
    <w:rsid w:val="00792D07"/>
    <w:rPr>
      <w:rFonts w:asciiTheme="majorHAnsi" w:eastAsia="宋体" w:hAnsiTheme="majorHAnsi" w:cstheme="majorBidi"/>
      <w:b/>
      <w:color w:val="00B0F0"/>
      <w:sz w:val="20"/>
      <w:szCs w:val="20"/>
    </w:rPr>
  </w:style>
  <w:style w:type="paragraph" w:styleId="ae">
    <w:name w:val="annotation text"/>
    <w:basedOn w:val="a"/>
    <w:link w:val="af"/>
    <w:uiPriority w:val="99"/>
    <w:unhideWhenUsed/>
    <w:rsid w:val="0092364A"/>
    <w:pPr>
      <w:jc w:val="left"/>
    </w:pPr>
  </w:style>
  <w:style w:type="character" w:customStyle="1" w:styleId="af">
    <w:name w:val="批注文字 字符"/>
    <w:basedOn w:val="a0"/>
    <w:link w:val="ae"/>
    <w:uiPriority w:val="99"/>
    <w:rsid w:val="0092364A"/>
    <w:rPr>
      <w:rFonts w:ascii="Times New Roman" w:eastAsia="宋体" w:hAnsi="Times New Roman"/>
      <w:sz w:val="24"/>
    </w:rPr>
  </w:style>
  <w:style w:type="paragraph" w:styleId="af0">
    <w:name w:val="annotation subject"/>
    <w:basedOn w:val="ae"/>
    <w:next w:val="ae"/>
    <w:link w:val="af1"/>
    <w:uiPriority w:val="99"/>
    <w:semiHidden/>
    <w:unhideWhenUsed/>
    <w:rsid w:val="0092364A"/>
    <w:rPr>
      <w:b/>
      <w:bCs/>
    </w:rPr>
  </w:style>
  <w:style w:type="character" w:customStyle="1" w:styleId="af1">
    <w:name w:val="批注主题 字符"/>
    <w:basedOn w:val="af"/>
    <w:link w:val="af0"/>
    <w:uiPriority w:val="99"/>
    <w:semiHidden/>
    <w:rsid w:val="0092364A"/>
    <w:rPr>
      <w:rFonts w:ascii="Times New Roman" w:eastAsia="宋体" w:hAnsi="Times New Roman"/>
      <w:b/>
      <w:bCs/>
      <w:sz w:val="24"/>
    </w:rPr>
  </w:style>
  <w:style w:type="paragraph" w:styleId="af2">
    <w:name w:val="Balloon Text"/>
    <w:basedOn w:val="a"/>
    <w:link w:val="af3"/>
    <w:uiPriority w:val="99"/>
    <w:semiHidden/>
    <w:unhideWhenUsed/>
    <w:rsid w:val="0092364A"/>
    <w:pPr>
      <w:spacing w:line="240" w:lineRule="auto"/>
    </w:pPr>
    <w:rPr>
      <w:sz w:val="18"/>
      <w:szCs w:val="18"/>
    </w:rPr>
  </w:style>
  <w:style w:type="character" w:customStyle="1" w:styleId="af3">
    <w:name w:val="批注框文本 字符"/>
    <w:basedOn w:val="a0"/>
    <w:link w:val="af2"/>
    <w:uiPriority w:val="99"/>
    <w:semiHidden/>
    <w:rsid w:val="0092364A"/>
    <w:rPr>
      <w:rFonts w:ascii="Times New Roman" w:eastAsia="宋体" w:hAnsi="Times New Roman"/>
      <w:sz w:val="18"/>
      <w:szCs w:val="18"/>
    </w:rPr>
  </w:style>
  <w:style w:type="paragraph" w:styleId="af4">
    <w:name w:val="table of figures"/>
    <w:basedOn w:val="a"/>
    <w:next w:val="a"/>
    <w:uiPriority w:val="99"/>
    <w:unhideWhenUsed/>
    <w:rsid w:val="00872693"/>
    <w:pPr>
      <w:ind w:leftChars="200" w:left="200" w:hangingChars="200" w:hanging="200"/>
    </w:pPr>
  </w:style>
  <w:style w:type="character" w:customStyle="1" w:styleId="20">
    <w:name w:val="标题 2 字符"/>
    <w:basedOn w:val="a0"/>
    <w:link w:val="2"/>
    <w:uiPriority w:val="9"/>
    <w:rsid w:val="004D4F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4F8A"/>
    <w:rPr>
      <w:rFonts w:ascii="Times New Roman" w:eastAsia="宋体" w:hAnsi="Times New Roman"/>
      <w:b/>
      <w:bCs/>
      <w:sz w:val="32"/>
      <w:szCs w:val="32"/>
    </w:rPr>
  </w:style>
  <w:style w:type="character" w:customStyle="1" w:styleId="40">
    <w:name w:val="标题 4 字符"/>
    <w:basedOn w:val="a0"/>
    <w:link w:val="4"/>
    <w:uiPriority w:val="9"/>
    <w:semiHidden/>
    <w:rsid w:val="004D4F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D4F8A"/>
    <w:rPr>
      <w:rFonts w:ascii="Times New Roman" w:eastAsia="宋体" w:hAnsi="Times New Roman"/>
      <w:b/>
      <w:bCs/>
      <w:sz w:val="28"/>
      <w:szCs w:val="28"/>
    </w:rPr>
  </w:style>
  <w:style w:type="character" w:customStyle="1" w:styleId="60">
    <w:name w:val="标题 6 字符"/>
    <w:basedOn w:val="a0"/>
    <w:link w:val="6"/>
    <w:uiPriority w:val="9"/>
    <w:semiHidden/>
    <w:rsid w:val="004D4F8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D4F8A"/>
    <w:rPr>
      <w:rFonts w:ascii="Times New Roman" w:eastAsia="宋体" w:hAnsi="Times New Roman"/>
      <w:b/>
      <w:bCs/>
      <w:sz w:val="24"/>
      <w:szCs w:val="24"/>
    </w:rPr>
  </w:style>
  <w:style w:type="character" w:customStyle="1" w:styleId="80">
    <w:name w:val="标题 8 字符"/>
    <w:basedOn w:val="a0"/>
    <w:link w:val="8"/>
    <w:uiPriority w:val="9"/>
    <w:semiHidden/>
    <w:rsid w:val="004D4F8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D4F8A"/>
    <w:rPr>
      <w:rFonts w:asciiTheme="majorHAnsi" w:eastAsiaTheme="majorEastAsia" w:hAnsiTheme="majorHAnsi" w:cstheme="majorBidi"/>
      <w:szCs w:val="21"/>
    </w:rPr>
  </w:style>
  <w:style w:type="paragraph" w:customStyle="1" w:styleId="MTDisplayEquation">
    <w:name w:val="MTDisplayEquation"/>
    <w:basedOn w:val="a"/>
    <w:next w:val="a"/>
    <w:link w:val="MTDisplayEquationChar"/>
    <w:rsid w:val="000B5A9B"/>
    <w:pPr>
      <w:tabs>
        <w:tab w:val="center" w:pos="4540"/>
        <w:tab w:val="right" w:pos="9080"/>
      </w:tabs>
      <w:ind w:firstLineChars="200" w:firstLine="480"/>
    </w:pPr>
  </w:style>
  <w:style w:type="character" w:customStyle="1" w:styleId="MTDisplayEquationChar">
    <w:name w:val="MTDisplayEquation Char"/>
    <w:basedOn w:val="a0"/>
    <w:link w:val="MTDisplayEquation"/>
    <w:rsid w:val="000B5A9B"/>
    <w:rPr>
      <w:rFonts w:ascii="Times New Roman" w:eastAsia="宋体" w:hAnsi="Times New Roman"/>
      <w:sz w:val="24"/>
    </w:rPr>
  </w:style>
  <w:style w:type="character" w:customStyle="1" w:styleId="MTEquationSection">
    <w:name w:val="MTEquationSection"/>
    <w:basedOn w:val="a0"/>
    <w:rsid w:val="009B127A"/>
    <w:rPr>
      <w:rFonts w:eastAsia="黑体"/>
      <w:b/>
      <w:i w:val="0"/>
      <w:vanish/>
      <w:color w:val="FF0000"/>
      <w:sz w:val="21"/>
      <w:szCs w:val="21"/>
      <w:rPrChange w:id="0" w:author="chooyy" w:date="2025-03-25T15:41:00Z">
        <w:rPr>
          <w:rFonts w:eastAsia="黑体"/>
          <w:b/>
          <w:vanish/>
          <w:color w:val="FF0000"/>
          <w:sz w:val="21"/>
          <w:szCs w:val="21"/>
        </w:rPr>
      </w:rPrChange>
    </w:rPr>
  </w:style>
  <w:style w:type="paragraph" w:styleId="af5">
    <w:name w:val="footnote text"/>
    <w:basedOn w:val="a"/>
    <w:link w:val="af6"/>
    <w:uiPriority w:val="99"/>
    <w:semiHidden/>
    <w:unhideWhenUsed/>
    <w:rsid w:val="00E357B9"/>
    <w:pPr>
      <w:snapToGrid w:val="0"/>
      <w:jc w:val="left"/>
    </w:pPr>
    <w:rPr>
      <w:sz w:val="18"/>
      <w:szCs w:val="18"/>
    </w:rPr>
  </w:style>
  <w:style w:type="character" w:customStyle="1" w:styleId="af6">
    <w:name w:val="脚注文本 字符"/>
    <w:basedOn w:val="a0"/>
    <w:link w:val="af5"/>
    <w:uiPriority w:val="99"/>
    <w:semiHidden/>
    <w:rsid w:val="00E357B9"/>
    <w:rPr>
      <w:rFonts w:ascii="Times New Roman" w:eastAsia="宋体" w:hAnsi="Times New Roman"/>
      <w:sz w:val="18"/>
      <w:szCs w:val="18"/>
    </w:rPr>
  </w:style>
  <w:style w:type="character" w:styleId="af7">
    <w:name w:val="footnote reference"/>
    <w:basedOn w:val="a0"/>
    <w:uiPriority w:val="99"/>
    <w:semiHidden/>
    <w:unhideWhenUsed/>
    <w:rsid w:val="00E357B9"/>
    <w:rPr>
      <w:vertAlign w:val="superscript"/>
    </w:rPr>
  </w:style>
  <w:style w:type="paragraph" w:customStyle="1" w:styleId="phd">
    <w:name w:val="phd_正文"/>
    <w:basedOn w:val="a"/>
    <w:link w:val="phd0"/>
    <w:qFormat/>
    <w:rsid w:val="00B848D5"/>
    <w:pPr>
      <w:spacing w:line="488" w:lineRule="exact"/>
      <w:ind w:firstLineChars="200" w:firstLine="200"/>
      <w:textAlignment w:val="center"/>
    </w:pPr>
  </w:style>
  <w:style w:type="character" w:customStyle="1" w:styleId="phd0">
    <w:name w:val="phd_正文 字符"/>
    <w:basedOn w:val="a0"/>
    <w:link w:val="phd"/>
    <w:rsid w:val="00B848D5"/>
    <w:rPr>
      <w:rFonts w:ascii="Times New Roman" w:eastAsia="宋体" w:hAnsi="Times New Roman"/>
      <w:sz w:val="24"/>
    </w:rPr>
  </w:style>
  <w:style w:type="table" w:customStyle="1" w:styleId="11">
    <w:name w:val="样式1"/>
    <w:basedOn w:val="a1"/>
    <w:uiPriority w:val="99"/>
    <w:rsid w:val="00A365D2"/>
    <w:pPr>
      <w:spacing w:line="360" w:lineRule="auto"/>
      <w:jc w:val="center"/>
    </w:pPr>
    <w:rPr>
      <w:rFonts w:ascii="Times New Roman" w:eastAsia="宋体" w:hAnsi="Times New Roman"/>
    </w:rPr>
    <w:tblPr>
      <w:tblBorders>
        <w:top w:val="single" w:sz="12" w:space="0" w:color="auto"/>
        <w:bottom w:val="single" w:sz="12" w:space="0" w:color="auto"/>
      </w:tblBorders>
    </w:tblPr>
  </w:style>
  <w:style w:type="paragraph" w:styleId="af8">
    <w:name w:val="Revision"/>
    <w:hidden/>
    <w:uiPriority w:val="99"/>
    <w:semiHidden/>
    <w:rsid w:val="005B6012"/>
    <w:rPr>
      <w:rFonts w:ascii="Times New Roman" w:eastAsia="宋体" w:hAnsi="Times New Roman"/>
      <w:sz w:val="24"/>
    </w:rPr>
  </w:style>
  <w:style w:type="paragraph" w:styleId="af9">
    <w:name w:val="Bibliography"/>
    <w:basedOn w:val="a"/>
    <w:next w:val="a"/>
    <w:uiPriority w:val="37"/>
    <w:unhideWhenUsed/>
    <w:rsid w:val="008A3098"/>
  </w:style>
  <w:style w:type="character" w:styleId="afa">
    <w:name w:val="Unresolved Mention"/>
    <w:basedOn w:val="a0"/>
    <w:uiPriority w:val="99"/>
    <w:semiHidden/>
    <w:unhideWhenUsed/>
    <w:rsid w:val="00A05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180469">
      <w:bodyDiv w:val="1"/>
      <w:marLeft w:val="0"/>
      <w:marRight w:val="0"/>
      <w:marTop w:val="0"/>
      <w:marBottom w:val="0"/>
      <w:divBdr>
        <w:top w:val="none" w:sz="0" w:space="0" w:color="auto"/>
        <w:left w:val="none" w:sz="0" w:space="0" w:color="auto"/>
        <w:bottom w:val="none" w:sz="0" w:space="0" w:color="auto"/>
        <w:right w:val="none" w:sz="0" w:space="0" w:color="auto"/>
      </w:divBdr>
      <w:divsChild>
        <w:div w:id="1480343474">
          <w:marLeft w:val="0"/>
          <w:marRight w:val="0"/>
          <w:marTop w:val="0"/>
          <w:marBottom w:val="0"/>
          <w:divBdr>
            <w:top w:val="none" w:sz="0" w:space="0" w:color="auto"/>
            <w:left w:val="none" w:sz="0" w:space="0" w:color="auto"/>
            <w:bottom w:val="none" w:sz="0" w:space="0" w:color="auto"/>
            <w:right w:val="none" w:sz="0" w:space="0" w:color="auto"/>
          </w:divBdr>
          <w:divsChild>
            <w:div w:id="1718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0525">
      <w:bodyDiv w:val="1"/>
      <w:marLeft w:val="0"/>
      <w:marRight w:val="0"/>
      <w:marTop w:val="0"/>
      <w:marBottom w:val="0"/>
      <w:divBdr>
        <w:top w:val="none" w:sz="0" w:space="0" w:color="auto"/>
        <w:left w:val="none" w:sz="0" w:space="0" w:color="auto"/>
        <w:bottom w:val="none" w:sz="0" w:space="0" w:color="auto"/>
        <w:right w:val="none" w:sz="0" w:space="0" w:color="auto"/>
      </w:divBdr>
      <w:divsChild>
        <w:div w:id="1102140249">
          <w:marLeft w:val="0"/>
          <w:marRight w:val="0"/>
          <w:marTop w:val="0"/>
          <w:marBottom w:val="0"/>
          <w:divBdr>
            <w:top w:val="none" w:sz="0" w:space="0" w:color="auto"/>
            <w:left w:val="none" w:sz="0" w:space="0" w:color="auto"/>
            <w:bottom w:val="none" w:sz="0" w:space="0" w:color="auto"/>
            <w:right w:val="none" w:sz="0" w:space="0" w:color="auto"/>
          </w:divBdr>
        </w:div>
      </w:divsChild>
    </w:div>
    <w:div w:id="892348441">
      <w:bodyDiv w:val="1"/>
      <w:marLeft w:val="0"/>
      <w:marRight w:val="0"/>
      <w:marTop w:val="0"/>
      <w:marBottom w:val="0"/>
      <w:divBdr>
        <w:top w:val="none" w:sz="0" w:space="0" w:color="auto"/>
        <w:left w:val="none" w:sz="0" w:space="0" w:color="auto"/>
        <w:bottom w:val="none" w:sz="0" w:space="0" w:color="auto"/>
        <w:right w:val="none" w:sz="0" w:space="0" w:color="auto"/>
      </w:divBdr>
      <w:divsChild>
        <w:div w:id="879318150">
          <w:marLeft w:val="0"/>
          <w:marRight w:val="0"/>
          <w:marTop w:val="0"/>
          <w:marBottom w:val="0"/>
          <w:divBdr>
            <w:top w:val="none" w:sz="0" w:space="0" w:color="auto"/>
            <w:left w:val="none" w:sz="0" w:space="0" w:color="auto"/>
            <w:bottom w:val="none" w:sz="0" w:space="0" w:color="auto"/>
            <w:right w:val="none" w:sz="0" w:space="0" w:color="auto"/>
          </w:divBdr>
        </w:div>
      </w:divsChild>
    </w:div>
    <w:div w:id="1273324855">
      <w:bodyDiv w:val="1"/>
      <w:marLeft w:val="0"/>
      <w:marRight w:val="0"/>
      <w:marTop w:val="0"/>
      <w:marBottom w:val="0"/>
      <w:divBdr>
        <w:top w:val="none" w:sz="0" w:space="0" w:color="auto"/>
        <w:left w:val="none" w:sz="0" w:space="0" w:color="auto"/>
        <w:bottom w:val="none" w:sz="0" w:space="0" w:color="auto"/>
        <w:right w:val="none" w:sz="0" w:space="0" w:color="auto"/>
      </w:divBdr>
    </w:div>
    <w:div w:id="1729112641">
      <w:bodyDiv w:val="1"/>
      <w:marLeft w:val="0"/>
      <w:marRight w:val="0"/>
      <w:marTop w:val="0"/>
      <w:marBottom w:val="0"/>
      <w:divBdr>
        <w:top w:val="none" w:sz="0" w:space="0" w:color="auto"/>
        <w:left w:val="none" w:sz="0" w:space="0" w:color="auto"/>
        <w:bottom w:val="none" w:sz="0" w:space="0" w:color="auto"/>
        <w:right w:val="none" w:sz="0" w:space="0" w:color="auto"/>
      </w:divBdr>
      <w:divsChild>
        <w:div w:id="1954895380">
          <w:marLeft w:val="0"/>
          <w:marRight w:val="0"/>
          <w:marTop w:val="0"/>
          <w:marBottom w:val="0"/>
          <w:divBdr>
            <w:top w:val="none" w:sz="0" w:space="0" w:color="auto"/>
            <w:left w:val="none" w:sz="0" w:space="0" w:color="auto"/>
            <w:bottom w:val="none" w:sz="0" w:space="0" w:color="auto"/>
            <w:right w:val="none" w:sz="0" w:space="0" w:color="auto"/>
          </w:divBdr>
        </w:div>
      </w:divsChild>
    </w:div>
    <w:div w:id="1859467199">
      <w:bodyDiv w:val="1"/>
      <w:marLeft w:val="0"/>
      <w:marRight w:val="0"/>
      <w:marTop w:val="0"/>
      <w:marBottom w:val="0"/>
      <w:divBdr>
        <w:top w:val="none" w:sz="0" w:space="0" w:color="auto"/>
        <w:left w:val="none" w:sz="0" w:space="0" w:color="auto"/>
        <w:bottom w:val="none" w:sz="0" w:space="0" w:color="auto"/>
        <w:right w:val="none" w:sz="0" w:space="0" w:color="auto"/>
      </w:divBdr>
      <w:divsChild>
        <w:div w:id="1533230017">
          <w:marLeft w:val="0"/>
          <w:marRight w:val="0"/>
          <w:marTop w:val="0"/>
          <w:marBottom w:val="0"/>
          <w:divBdr>
            <w:top w:val="none" w:sz="0" w:space="0" w:color="auto"/>
            <w:left w:val="none" w:sz="0" w:space="0" w:color="auto"/>
            <w:bottom w:val="none" w:sz="0" w:space="0" w:color="auto"/>
            <w:right w:val="none" w:sz="0" w:space="0" w:color="auto"/>
          </w:divBdr>
        </w:div>
      </w:divsChild>
    </w:div>
    <w:div w:id="1991862765">
      <w:bodyDiv w:val="1"/>
      <w:marLeft w:val="0"/>
      <w:marRight w:val="0"/>
      <w:marTop w:val="0"/>
      <w:marBottom w:val="0"/>
      <w:divBdr>
        <w:top w:val="none" w:sz="0" w:space="0" w:color="auto"/>
        <w:left w:val="none" w:sz="0" w:space="0" w:color="auto"/>
        <w:bottom w:val="none" w:sz="0" w:space="0" w:color="auto"/>
        <w:right w:val="none" w:sz="0" w:space="0" w:color="auto"/>
      </w:divBdr>
      <w:divsChild>
        <w:div w:id="875000086">
          <w:marLeft w:val="0"/>
          <w:marRight w:val="0"/>
          <w:marTop w:val="0"/>
          <w:marBottom w:val="0"/>
          <w:divBdr>
            <w:top w:val="none" w:sz="0" w:space="0" w:color="auto"/>
            <w:left w:val="none" w:sz="0" w:space="0" w:color="auto"/>
            <w:bottom w:val="none" w:sz="0" w:space="0" w:color="auto"/>
            <w:right w:val="none" w:sz="0" w:space="0" w:color="auto"/>
          </w:divBdr>
          <w:divsChild>
            <w:div w:id="3077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lcindex.com/"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1.bin"/><Relationship Id="rId39" Type="http://schemas.openxmlformats.org/officeDocument/2006/relationships/oleObject" Target="embeddings/oleObject8.bin"/><Relationship Id="rId21" Type="http://schemas.openxmlformats.org/officeDocument/2006/relationships/footer" Target="footer4.xml"/><Relationship Id="rId34" Type="http://schemas.openxmlformats.org/officeDocument/2006/relationships/oleObject" Target="embeddings/oleObject5.bin"/><Relationship Id="rId42" Type="http://schemas.openxmlformats.org/officeDocument/2006/relationships/oleObject" Target="embeddings/oleObject11.bin"/><Relationship Id="rId47" Type="http://schemas.openxmlformats.org/officeDocument/2006/relationships/header" Target="header6.xml"/><Relationship Id="rId50" Type="http://schemas.openxmlformats.org/officeDocument/2006/relationships/footer" Target="footer7.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5.wmf"/><Relationship Id="rId11" Type="http://schemas.microsoft.com/office/2018/08/relationships/commentsExtensible" Target="commentsExtensible.xm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image" Target="media/image9.wmf"/><Relationship Id="rId40" Type="http://schemas.openxmlformats.org/officeDocument/2006/relationships/oleObject" Target="embeddings/oleObject9.bin"/><Relationship Id="rId45" Type="http://schemas.openxmlformats.org/officeDocument/2006/relationships/image" Target="media/image10.png"/><Relationship Id="rId53"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header" Target="header4.xml"/><Relationship Id="rId31" Type="http://schemas.openxmlformats.org/officeDocument/2006/relationships/image" Target="media/image6.wmf"/><Relationship Id="rId44" Type="http://schemas.openxmlformats.org/officeDocument/2006/relationships/oleObject" Target="embeddings/oleObject13.bin"/><Relationship Id="rId52" Type="http://schemas.openxmlformats.org/officeDocument/2006/relationships/header" Target="header9.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4.wmf"/><Relationship Id="rId30" Type="http://schemas.openxmlformats.org/officeDocument/2006/relationships/oleObject" Target="embeddings/oleObject3.bin"/><Relationship Id="rId35" Type="http://schemas.openxmlformats.org/officeDocument/2006/relationships/image" Target="media/image8.wmf"/><Relationship Id="rId43" Type="http://schemas.openxmlformats.org/officeDocument/2006/relationships/oleObject" Target="embeddings/oleObject12.bin"/><Relationship Id="rId48" Type="http://schemas.openxmlformats.org/officeDocument/2006/relationships/header" Target="header7.xml"/><Relationship Id="rId8" Type="http://schemas.openxmlformats.org/officeDocument/2006/relationships/comments" Target="comments.xml"/><Relationship Id="rId51" Type="http://schemas.openxmlformats.org/officeDocument/2006/relationships/header" Target="header8.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image" Target="media/image3.wmf"/><Relationship Id="rId33" Type="http://schemas.openxmlformats.org/officeDocument/2006/relationships/image" Target="media/image7.wmf"/><Relationship Id="rId38" Type="http://schemas.openxmlformats.org/officeDocument/2006/relationships/oleObject" Target="embeddings/oleObject7.bin"/><Relationship Id="rId46" Type="http://schemas.openxmlformats.org/officeDocument/2006/relationships/image" Target="media/image11.png"/><Relationship Id="rId20" Type="http://schemas.openxmlformats.org/officeDocument/2006/relationships/header" Target="header5.xml"/><Relationship Id="rId41" Type="http://schemas.openxmlformats.org/officeDocument/2006/relationships/oleObject" Target="embeddings/oleObject10.bin"/><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bgr.com/2017/12/14/oldest-shark-greenland-512-years-old/" TargetMode="External"/><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footer" Target="footer6.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WBigNose/BUAAThes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E1A61-E52B-4B9D-9B09-826E6255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6772</TotalTime>
  <Pages>41</Pages>
  <Words>2333</Words>
  <Characters>13299</Characters>
  <Application>Microsoft Office Word</Application>
  <DocSecurity>0</DocSecurity>
  <Lines>110</Lines>
  <Paragraphs>31</Paragraphs>
  <ScaleCrop>false</ScaleCrop>
  <Company>613</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WeiQM</dc:creator>
  <cp:keywords/>
  <dc:description/>
  <cp:lastModifiedBy>chooyy</cp:lastModifiedBy>
  <cp:revision>156</cp:revision>
  <cp:lastPrinted>2025-03-25T07:28:00Z</cp:lastPrinted>
  <dcterms:created xsi:type="dcterms:W3CDTF">2016-10-26T05:18:00Z</dcterms:created>
  <dcterms:modified xsi:type="dcterms:W3CDTF">2025-03-25T07:45:00Z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CustomEquationNumber">
    <vt:lpwstr>1</vt:lpwstr>
  </property>
  <property fmtid="{D5CDD505-2E9C-101B-9397-08002B2CF9AE}" pid="6" name="ZOTERO_PREF_1">
    <vt:lpwstr>&lt;data data-version="3" zotero-version="7.0.15"&gt;&lt;session id="3Fc2ib2m"/&gt;&lt;style id="http://www.zotero.org/styles/beihang-university" hasBibliography="1" bibliographyStyleHasBeenSet="1"/&gt;&lt;prefs&gt;&lt;pref name="fieldType" value="Field"/&gt;&lt;/prefs&gt;&lt;/data&gt;</vt:lpwstr>
  </property>
</Properties>
</file>